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4EB7B" w14:textId="5570849B" w:rsidR="003632C3" w:rsidRPr="003632C3" w:rsidRDefault="003632C3" w:rsidP="00582A3C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Software</w:t>
      </w:r>
      <w:r w:rsidRPr="003632C3">
        <w:rPr>
          <w:rFonts w:ascii="Calibri" w:hAnsi="Calibri"/>
          <w:b/>
          <w:sz w:val="26"/>
          <w:szCs w:val="26"/>
        </w:rPr>
        <w:t xml:space="preserve"> paper for submission to the Journal of Open </w:t>
      </w:r>
      <w:r>
        <w:rPr>
          <w:rFonts w:ascii="Calibri" w:hAnsi="Calibri"/>
          <w:b/>
          <w:sz w:val="26"/>
          <w:szCs w:val="26"/>
        </w:rPr>
        <w:t>Research Software</w:t>
      </w:r>
    </w:p>
    <w:p w14:paraId="1FAA88A8" w14:textId="77777777" w:rsidR="003632C3" w:rsidRPr="003632C3" w:rsidRDefault="003632C3" w:rsidP="00582A3C">
      <w:pPr>
        <w:rPr>
          <w:rFonts w:ascii="Calibri" w:hAnsi="Calibri"/>
        </w:rPr>
      </w:pPr>
    </w:p>
    <w:p w14:paraId="6C4946A2" w14:textId="77E0EB70" w:rsidR="003632C3" w:rsidRPr="003632C3" w:rsidRDefault="003632C3" w:rsidP="00582A3C">
      <w:pPr>
        <w:rPr>
          <w:rFonts w:ascii="Calibri" w:hAnsi="Calibri"/>
        </w:rPr>
      </w:pPr>
      <w:r w:rsidRPr="003632C3">
        <w:rPr>
          <w:rFonts w:ascii="Calibri" w:hAnsi="Calibri"/>
        </w:rPr>
        <w:t xml:space="preserve">To complete this template, please replace the blue text with your </w:t>
      </w:r>
      <w:r w:rsidRPr="0011136B">
        <w:rPr>
          <w:rFonts w:ascii="Calibri" w:hAnsi="Calibri"/>
        </w:rPr>
        <w:t xml:space="preserve">own. The paper has </w:t>
      </w:r>
      <w:r w:rsidR="0011136B" w:rsidRPr="0011136B">
        <w:rPr>
          <w:rFonts w:ascii="Calibri" w:hAnsi="Calibri"/>
        </w:rPr>
        <w:t>three</w:t>
      </w:r>
      <w:r w:rsidRPr="0011136B">
        <w:rPr>
          <w:rFonts w:ascii="Calibri" w:hAnsi="Calibri"/>
        </w:rPr>
        <w:t xml:space="preserve"> main sections: (1) Overview; (2) </w:t>
      </w:r>
      <w:r w:rsidR="0011136B" w:rsidRPr="0011136B">
        <w:rPr>
          <w:rFonts w:ascii="Calibri" w:hAnsi="Calibri"/>
        </w:rPr>
        <w:t>Availability</w:t>
      </w:r>
      <w:r w:rsidRPr="0011136B">
        <w:rPr>
          <w:rFonts w:ascii="Calibri" w:hAnsi="Calibri"/>
        </w:rPr>
        <w:t>; (3) Reuse potential.</w:t>
      </w:r>
    </w:p>
    <w:p w14:paraId="52279821" w14:textId="77777777" w:rsidR="003632C3" w:rsidRPr="003632C3" w:rsidRDefault="003632C3" w:rsidP="00582A3C">
      <w:pPr>
        <w:rPr>
          <w:rFonts w:ascii="Calibri" w:hAnsi="Calibri"/>
        </w:rPr>
      </w:pPr>
    </w:p>
    <w:p w14:paraId="54041DC0" w14:textId="13F76720" w:rsidR="003632C3" w:rsidRPr="003632C3" w:rsidRDefault="003632C3" w:rsidP="00582A3C">
      <w:pPr>
        <w:rPr>
          <w:rFonts w:ascii="Calibri" w:hAnsi="Calibri"/>
        </w:rPr>
      </w:pPr>
      <w:r w:rsidRPr="003632C3">
        <w:rPr>
          <w:rFonts w:ascii="Calibri" w:hAnsi="Calibri"/>
        </w:rPr>
        <w:t xml:space="preserve">Please submit the </w:t>
      </w:r>
      <w:r w:rsidR="000E36A9">
        <w:rPr>
          <w:rFonts w:ascii="Calibri" w:hAnsi="Calibri"/>
        </w:rPr>
        <w:t xml:space="preserve">completed paper to: </w:t>
      </w:r>
      <w:r w:rsidRPr="003632C3">
        <w:rPr>
          <w:rFonts w:ascii="Calibri" w:hAnsi="Calibri"/>
        </w:rPr>
        <w:t>editor</w:t>
      </w:r>
      <w:r w:rsidR="000E36A9">
        <w:rPr>
          <w:rFonts w:ascii="Calibri" w:hAnsi="Calibri"/>
        </w:rPr>
        <w:t>.jors</w:t>
      </w:r>
      <w:r w:rsidRPr="003632C3">
        <w:rPr>
          <w:rFonts w:ascii="Calibri" w:hAnsi="Calibri"/>
        </w:rPr>
        <w:t>@ubiquitypress.com</w:t>
      </w:r>
    </w:p>
    <w:p w14:paraId="3CF640F1" w14:textId="77777777" w:rsidR="003632C3" w:rsidRPr="003632C3" w:rsidRDefault="003632C3" w:rsidP="00582A3C">
      <w:pPr>
        <w:pBdr>
          <w:bottom w:val="single" w:sz="6" w:space="1" w:color="auto"/>
        </w:pBdr>
        <w:rPr>
          <w:rFonts w:ascii="Calibri" w:hAnsi="Calibri"/>
        </w:rPr>
      </w:pPr>
    </w:p>
    <w:p w14:paraId="4E26307F" w14:textId="77777777" w:rsidR="003632C3" w:rsidRPr="003632C3" w:rsidRDefault="003632C3" w:rsidP="00582A3C">
      <w:pPr>
        <w:rPr>
          <w:rFonts w:ascii="Calibri" w:hAnsi="Calibri"/>
        </w:rPr>
      </w:pPr>
    </w:p>
    <w:p w14:paraId="2A1F54E6" w14:textId="77777777" w:rsidR="003632C3" w:rsidRPr="003632C3" w:rsidRDefault="003632C3" w:rsidP="00582A3C">
      <w:pPr>
        <w:rPr>
          <w:rFonts w:ascii="Calibri" w:hAnsi="Calibri"/>
          <w:b/>
          <w:sz w:val="26"/>
          <w:szCs w:val="26"/>
        </w:rPr>
      </w:pPr>
      <w:r w:rsidRPr="003632C3">
        <w:rPr>
          <w:rFonts w:ascii="Calibri" w:hAnsi="Calibri"/>
          <w:b/>
          <w:sz w:val="26"/>
          <w:szCs w:val="26"/>
        </w:rPr>
        <w:t>(1) Overview</w:t>
      </w:r>
    </w:p>
    <w:p w14:paraId="0F08D074" w14:textId="77777777" w:rsidR="003632C3" w:rsidRPr="003632C3" w:rsidRDefault="003632C3" w:rsidP="00582A3C">
      <w:pPr>
        <w:rPr>
          <w:rFonts w:ascii="Calibri" w:hAnsi="Calibri"/>
          <w:b/>
          <w:sz w:val="26"/>
          <w:szCs w:val="26"/>
        </w:rPr>
      </w:pPr>
    </w:p>
    <w:p w14:paraId="60319DE6" w14:textId="77777777" w:rsidR="003632C3" w:rsidRPr="006F70B3" w:rsidRDefault="003632C3" w:rsidP="00582A3C">
      <w:pPr>
        <w:pStyle w:val="UPPaperTitle"/>
        <w:rPr>
          <w:rFonts w:ascii="Calibri" w:hAnsi="Calibri"/>
          <w:sz w:val="26"/>
          <w:szCs w:val="26"/>
        </w:rPr>
      </w:pPr>
      <w:r w:rsidRPr="006F70B3">
        <w:rPr>
          <w:rFonts w:ascii="Calibri" w:hAnsi="Calibri"/>
          <w:sz w:val="26"/>
          <w:szCs w:val="26"/>
        </w:rPr>
        <w:t>Title</w:t>
      </w:r>
    </w:p>
    <w:p w14:paraId="52CBD8CA" w14:textId="77777777" w:rsidR="00146D82" w:rsidRDefault="00146D82" w:rsidP="00582A3C">
      <w:pPr>
        <w:rPr>
          <w:ins w:id="0" w:author="Popovic, M." w:date="2021-04-26T13:24:00Z"/>
          <w:rFonts w:ascii="Calibri" w:hAnsi="Calibri"/>
          <w:color w:val="0000FF"/>
          <w:sz w:val="26"/>
          <w:szCs w:val="26"/>
        </w:rPr>
      </w:pPr>
      <w:ins w:id="1" w:author="Popovic, M." w:date="2021-04-26T13:24:00Z">
        <w:r w:rsidRPr="00146D82">
          <w:rPr>
            <w:rFonts w:ascii="Calibri" w:hAnsi="Calibri"/>
            <w:sz w:val="26"/>
            <w:szCs w:val="26"/>
            <w:rPrChange w:id="2" w:author="Popovic, M." w:date="2021-04-26T13:24:00Z">
              <w:rPr>
                <w:rFonts w:ascii="Calibri" w:hAnsi="Calibri"/>
                <w:color w:val="0000FF"/>
                <w:sz w:val="26"/>
                <w:szCs w:val="26"/>
              </w:rPr>
            </w:rPrChange>
          </w:rPr>
          <w:t>regions – R Package to Effortlessly Create Sub-National Statistical Indicators</w:t>
        </w:r>
      </w:ins>
    </w:p>
    <w:p w14:paraId="6A835D63" w14:textId="658FA578" w:rsidR="003632C3" w:rsidRPr="006F70B3" w:rsidDel="00146D82" w:rsidRDefault="003632C3" w:rsidP="00582A3C">
      <w:pPr>
        <w:pStyle w:val="UPPaperTitle"/>
        <w:rPr>
          <w:del w:id="3" w:author="Popovic, M." w:date="2021-04-26T13:24:00Z"/>
          <w:rFonts w:ascii="Calibri" w:hAnsi="Calibri"/>
          <w:color w:val="0000FF"/>
          <w:sz w:val="26"/>
          <w:szCs w:val="26"/>
        </w:rPr>
      </w:pPr>
      <w:del w:id="4" w:author="Popovic, M." w:date="2021-04-26T13:24:00Z">
        <w:r w:rsidRPr="008A0372" w:rsidDel="00146D82">
          <w:rPr>
            <w:rFonts w:ascii="Calibri" w:hAnsi="Calibri"/>
            <w:color w:val="0000FF"/>
            <w:sz w:val="26"/>
            <w:szCs w:val="26"/>
          </w:rPr>
          <w:delText xml:space="preserve">The title of the </w:delText>
        </w:r>
        <w:r w:rsidR="00C24363" w:rsidDel="00146D82">
          <w:rPr>
            <w:rFonts w:ascii="Calibri" w:hAnsi="Calibri"/>
            <w:color w:val="0000FF"/>
            <w:sz w:val="26"/>
            <w:szCs w:val="26"/>
          </w:rPr>
          <w:delText>software</w:delText>
        </w:r>
        <w:r w:rsidRPr="008A0372" w:rsidDel="00146D82">
          <w:rPr>
            <w:rFonts w:ascii="Calibri" w:hAnsi="Calibri"/>
            <w:color w:val="0000FF"/>
            <w:sz w:val="26"/>
            <w:szCs w:val="26"/>
          </w:rPr>
          <w:delText xml:space="preserve"> paper should focus on the </w:delText>
        </w:r>
        <w:r w:rsidR="00C24363" w:rsidDel="00146D82">
          <w:rPr>
            <w:rFonts w:ascii="Calibri" w:hAnsi="Calibri"/>
            <w:color w:val="0000FF"/>
            <w:sz w:val="26"/>
            <w:szCs w:val="26"/>
          </w:rPr>
          <w:delText>software</w:delText>
        </w:r>
        <w:r w:rsidRPr="008A0372" w:rsidDel="00146D82">
          <w:rPr>
            <w:rFonts w:ascii="Calibri" w:hAnsi="Calibri"/>
            <w:color w:val="0000FF"/>
            <w:sz w:val="26"/>
            <w:szCs w:val="26"/>
          </w:rPr>
          <w:delText>, e.g. “</w:delText>
        </w:r>
        <w:r w:rsidR="00C24363" w:rsidDel="00146D82">
          <w:rPr>
            <w:rFonts w:ascii="Calibri" w:hAnsi="Calibri"/>
            <w:color w:val="0000FF"/>
            <w:sz w:val="26"/>
            <w:szCs w:val="26"/>
          </w:rPr>
          <w:delText>Text mining software</w:delText>
        </w:r>
        <w:r w:rsidRPr="008A0372" w:rsidDel="00146D82">
          <w:rPr>
            <w:rFonts w:ascii="Calibri" w:hAnsi="Calibri"/>
            <w:color w:val="0000FF"/>
            <w:sz w:val="26"/>
            <w:szCs w:val="26"/>
          </w:rPr>
          <w:delText xml:space="preserve"> from the X project”. If the </w:delText>
        </w:r>
        <w:r w:rsidR="00C24363" w:rsidDel="00146D82">
          <w:rPr>
            <w:rFonts w:ascii="Calibri" w:hAnsi="Calibri"/>
            <w:color w:val="0000FF"/>
            <w:sz w:val="26"/>
            <w:szCs w:val="26"/>
          </w:rPr>
          <w:delText>software</w:delText>
        </w:r>
        <w:r w:rsidRPr="008A0372" w:rsidDel="00146D82">
          <w:rPr>
            <w:rFonts w:ascii="Calibri" w:hAnsi="Calibri"/>
            <w:color w:val="0000FF"/>
            <w:sz w:val="26"/>
            <w:szCs w:val="26"/>
          </w:rPr>
          <w:delText xml:space="preserve"> is closely linked to a specific research paper, then “</w:delText>
        </w:r>
        <w:r w:rsidR="00C24363" w:rsidDel="00146D82">
          <w:rPr>
            <w:rFonts w:ascii="Calibri" w:hAnsi="Calibri"/>
            <w:color w:val="0000FF"/>
            <w:sz w:val="26"/>
            <w:szCs w:val="26"/>
          </w:rPr>
          <w:delText>Software</w:delText>
        </w:r>
        <w:r w:rsidRPr="008A0372" w:rsidDel="00146D82">
          <w:rPr>
            <w:rFonts w:ascii="Calibri" w:hAnsi="Calibri"/>
            <w:color w:val="0000FF"/>
            <w:sz w:val="26"/>
            <w:szCs w:val="26"/>
          </w:rPr>
          <w:delText xml:space="preserve"> from Paper Title” is appropriate.</w:delText>
        </w:r>
        <w:r w:rsidR="0044411B" w:rsidDel="00146D82">
          <w:rPr>
            <w:rFonts w:ascii="Calibri" w:hAnsi="Calibri"/>
            <w:color w:val="0000FF"/>
            <w:sz w:val="26"/>
            <w:szCs w:val="26"/>
          </w:rPr>
          <w:delText xml:space="preserve"> The title should be factual, relating to the functionality of the software and the area it relates to rather than making claims about the software, e.g. “Easy-to-use”.</w:delText>
        </w:r>
      </w:del>
    </w:p>
    <w:p w14:paraId="4CA2A131" w14:textId="77777777" w:rsidR="003632C3" w:rsidRPr="003632C3" w:rsidRDefault="003632C3" w:rsidP="00582A3C">
      <w:pPr>
        <w:rPr>
          <w:rFonts w:ascii="Calibri" w:hAnsi="Calibri"/>
        </w:rPr>
      </w:pPr>
    </w:p>
    <w:p w14:paraId="160EA2CE" w14:textId="77777777" w:rsidR="003632C3" w:rsidRPr="009A2872" w:rsidRDefault="003632C3" w:rsidP="00582A3C">
      <w:pPr>
        <w:pStyle w:val="UPSectionHeading"/>
        <w:rPr>
          <w:rFonts w:ascii="Calibri" w:hAnsi="Calibri"/>
        </w:rPr>
      </w:pPr>
      <w:r>
        <w:rPr>
          <w:rFonts w:ascii="Calibri" w:hAnsi="Calibri"/>
        </w:rPr>
        <w:t xml:space="preserve">Paper </w:t>
      </w:r>
      <w:r w:rsidRPr="009A2872">
        <w:rPr>
          <w:rFonts w:ascii="Calibri" w:hAnsi="Calibri"/>
        </w:rPr>
        <w:t>Authors</w:t>
      </w:r>
    </w:p>
    <w:p w14:paraId="5F9331C6" w14:textId="77777777" w:rsidR="00146D82" w:rsidRPr="00146D82" w:rsidRDefault="00146D82" w:rsidP="00582A3C">
      <w:pPr>
        <w:rPr>
          <w:ins w:id="5" w:author="Popovic, M." w:date="2021-04-26T13:25:00Z"/>
          <w:rFonts w:ascii="Calibri" w:hAnsi="Calibri"/>
          <w:rPrChange w:id="6" w:author="Popovic, M." w:date="2021-04-26T13:25:00Z">
            <w:rPr>
              <w:ins w:id="7" w:author="Popovic, M." w:date="2021-04-26T13:25:00Z"/>
              <w:rFonts w:ascii="Calibri" w:hAnsi="Calibri"/>
              <w:color w:val="0000FF"/>
            </w:rPr>
          </w:rPrChange>
        </w:rPr>
      </w:pPr>
      <w:ins w:id="8" w:author="Popovic, M." w:date="2021-04-26T13:24:00Z">
        <w:r w:rsidRPr="00146D82">
          <w:rPr>
            <w:rFonts w:ascii="Calibri" w:hAnsi="Calibri"/>
            <w:rPrChange w:id="9" w:author="Popovic, M." w:date="2021-04-26T13:25:00Z">
              <w:rPr>
                <w:rFonts w:ascii="Calibri" w:hAnsi="Calibri"/>
                <w:color w:val="0000FF"/>
              </w:rPr>
            </w:rPrChange>
          </w:rPr>
          <w:t xml:space="preserve">1.  </w:t>
        </w:r>
        <w:proofErr w:type="spellStart"/>
        <w:r w:rsidRPr="00146D82">
          <w:rPr>
            <w:rFonts w:ascii="Calibri" w:hAnsi="Calibri"/>
            <w:rPrChange w:id="10" w:author="Popovic, M." w:date="2021-04-26T13:25:00Z">
              <w:rPr>
                <w:rFonts w:ascii="Calibri" w:hAnsi="Calibri"/>
                <w:color w:val="0000FF"/>
              </w:rPr>
            </w:rPrChange>
          </w:rPr>
          <w:t>Antal</w:t>
        </w:r>
        <w:proofErr w:type="spellEnd"/>
        <w:r w:rsidRPr="00146D82">
          <w:rPr>
            <w:rFonts w:ascii="Calibri" w:hAnsi="Calibri"/>
            <w:rPrChange w:id="11" w:author="Popovic, M." w:date="2021-04-26T13:25:00Z">
              <w:rPr>
                <w:rFonts w:ascii="Calibri" w:hAnsi="Calibri"/>
                <w:color w:val="0000FF"/>
              </w:rPr>
            </w:rPrChange>
          </w:rPr>
          <w:t>, Daniel;</w:t>
        </w:r>
      </w:ins>
    </w:p>
    <w:p w14:paraId="113B1D29" w14:textId="77777777" w:rsidR="00146D82" w:rsidRPr="00146D82" w:rsidRDefault="00146D82" w:rsidP="00582A3C">
      <w:pPr>
        <w:rPr>
          <w:ins w:id="12" w:author="Popovic, M." w:date="2021-04-26T13:25:00Z"/>
          <w:rFonts w:ascii="Calibri" w:hAnsi="Calibri"/>
          <w:rPrChange w:id="13" w:author="Popovic, M." w:date="2021-04-26T13:25:00Z">
            <w:rPr>
              <w:ins w:id="14" w:author="Popovic, M." w:date="2021-04-26T13:25:00Z"/>
              <w:rFonts w:ascii="Calibri" w:hAnsi="Calibri"/>
              <w:color w:val="0000FF"/>
            </w:rPr>
          </w:rPrChange>
        </w:rPr>
      </w:pPr>
      <w:ins w:id="15" w:author="Popovic, M." w:date="2021-04-26T13:24:00Z">
        <w:r w:rsidRPr="00146D82">
          <w:rPr>
            <w:rFonts w:ascii="Calibri" w:hAnsi="Calibri"/>
            <w:rPrChange w:id="16" w:author="Popovic, M." w:date="2021-04-26T13:25:00Z">
              <w:rPr>
                <w:rFonts w:ascii="Calibri" w:hAnsi="Calibri"/>
                <w:color w:val="0000FF"/>
              </w:rPr>
            </w:rPrChange>
          </w:rPr>
          <w:t>2.  Popovic, Milos</w:t>
        </w:r>
      </w:ins>
    </w:p>
    <w:p w14:paraId="4A886FAF" w14:textId="2CE967AD" w:rsidR="003632C3" w:rsidRPr="003632C3" w:rsidDel="00146D82" w:rsidRDefault="003632C3" w:rsidP="00582A3C">
      <w:pPr>
        <w:rPr>
          <w:del w:id="17" w:author="Popovic, M." w:date="2021-04-26T13:24:00Z"/>
          <w:rFonts w:ascii="Calibri" w:hAnsi="Calibri"/>
          <w:color w:val="0000FF"/>
        </w:rPr>
      </w:pPr>
      <w:del w:id="18" w:author="Popovic, M." w:date="2021-04-26T13:24:00Z">
        <w:r w:rsidRPr="003632C3" w:rsidDel="00146D82">
          <w:rPr>
            <w:rFonts w:ascii="Calibri" w:hAnsi="Calibri"/>
            <w:color w:val="0000FF"/>
          </w:rPr>
          <w:delText xml:space="preserve">1. Last name, first name; </w:delText>
        </w:r>
        <w:r w:rsidRPr="003632C3" w:rsidDel="00146D82">
          <w:rPr>
            <w:rFonts w:ascii="Calibri" w:hAnsi="Calibri"/>
            <w:i/>
            <w:color w:val="0000FF"/>
          </w:rPr>
          <w:delText>(Lead/corresponding author first)</w:delText>
        </w:r>
      </w:del>
    </w:p>
    <w:p w14:paraId="6F3164EA" w14:textId="21B1CE3D" w:rsidR="003632C3" w:rsidRPr="003632C3" w:rsidDel="00146D82" w:rsidRDefault="003632C3" w:rsidP="00582A3C">
      <w:pPr>
        <w:rPr>
          <w:del w:id="19" w:author="Popovic, M." w:date="2021-04-26T13:24:00Z"/>
          <w:rFonts w:ascii="Calibri" w:hAnsi="Calibri"/>
          <w:color w:val="0000FF"/>
        </w:rPr>
      </w:pPr>
      <w:del w:id="20" w:author="Popovic, M." w:date="2021-04-26T13:24:00Z">
        <w:r w:rsidRPr="003632C3" w:rsidDel="00146D82">
          <w:rPr>
            <w:rFonts w:ascii="Calibri" w:hAnsi="Calibri"/>
            <w:color w:val="0000FF"/>
          </w:rPr>
          <w:delText xml:space="preserve">2. Last name, first name; </w:delText>
        </w:r>
        <w:r w:rsidRPr="003632C3" w:rsidDel="00146D82">
          <w:rPr>
            <w:rFonts w:ascii="Calibri" w:hAnsi="Calibri"/>
            <w:i/>
            <w:color w:val="0000FF"/>
          </w:rPr>
          <w:delText>etc.</w:delText>
        </w:r>
      </w:del>
    </w:p>
    <w:p w14:paraId="54F944C4" w14:textId="77777777" w:rsidR="003632C3" w:rsidRPr="003632C3" w:rsidRDefault="003632C3" w:rsidP="00582A3C">
      <w:pPr>
        <w:rPr>
          <w:rFonts w:ascii="Calibri" w:hAnsi="Calibri"/>
        </w:rPr>
      </w:pPr>
    </w:p>
    <w:p w14:paraId="79CFF26F" w14:textId="77777777" w:rsidR="003632C3" w:rsidRPr="009A2872" w:rsidRDefault="003632C3" w:rsidP="00582A3C">
      <w:pPr>
        <w:pStyle w:val="UPSectionHeading"/>
        <w:rPr>
          <w:rFonts w:ascii="Calibri" w:hAnsi="Calibri"/>
        </w:rPr>
      </w:pPr>
      <w:r>
        <w:rPr>
          <w:rFonts w:ascii="Calibri" w:hAnsi="Calibri"/>
        </w:rPr>
        <w:t xml:space="preserve">Paper </w:t>
      </w:r>
      <w:r w:rsidRPr="009A2872">
        <w:rPr>
          <w:rFonts w:ascii="Calibri" w:hAnsi="Calibri"/>
        </w:rPr>
        <w:t>Author Roles and Affiliations</w:t>
      </w:r>
    </w:p>
    <w:p w14:paraId="61A61D47" w14:textId="77777777" w:rsidR="00146D82" w:rsidRPr="00146D82" w:rsidRDefault="00146D82" w:rsidP="00582A3C">
      <w:pPr>
        <w:rPr>
          <w:ins w:id="21" w:author="Popovic, M." w:date="2021-04-26T13:25:00Z"/>
          <w:rFonts w:ascii="Calibri" w:hAnsi="Calibri"/>
          <w:rPrChange w:id="22" w:author="Popovic, M." w:date="2021-04-26T13:25:00Z">
            <w:rPr>
              <w:ins w:id="23" w:author="Popovic, M." w:date="2021-04-26T13:25:00Z"/>
              <w:rFonts w:ascii="Calibri" w:hAnsi="Calibri"/>
              <w:color w:val="0000FF"/>
            </w:rPr>
          </w:rPrChange>
        </w:rPr>
      </w:pPr>
      <w:ins w:id="24" w:author="Popovic, M." w:date="2021-04-26T13:25:00Z">
        <w:r w:rsidRPr="00146D82">
          <w:rPr>
            <w:rFonts w:ascii="Calibri" w:hAnsi="Calibri"/>
            <w:rPrChange w:id="25" w:author="Popovic, M." w:date="2021-04-26T13:25:00Z">
              <w:rPr>
                <w:rFonts w:ascii="Calibri" w:hAnsi="Calibri"/>
                <w:color w:val="0000FF"/>
              </w:rPr>
            </w:rPrChange>
          </w:rPr>
          <w:t xml:space="preserve">1.  </w:t>
        </w:r>
        <w:proofErr w:type="spellStart"/>
        <w:r w:rsidRPr="00146D82">
          <w:rPr>
            <w:rFonts w:ascii="Calibri" w:hAnsi="Calibri"/>
            <w:rPrChange w:id="26" w:author="Popovic, M." w:date="2021-04-26T13:25:00Z">
              <w:rPr>
                <w:rFonts w:ascii="Calibri" w:hAnsi="Calibri"/>
                <w:color w:val="0000FF"/>
              </w:rPr>
            </w:rPrChange>
          </w:rPr>
          <w:t>Reprex</w:t>
        </w:r>
        <w:proofErr w:type="spellEnd"/>
      </w:ins>
    </w:p>
    <w:p w14:paraId="661BEC74" w14:textId="77777777" w:rsidR="00146D82" w:rsidRPr="00146D82" w:rsidRDefault="00146D82" w:rsidP="00582A3C">
      <w:pPr>
        <w:rPr>
          <w:ins w:id="27" w:author="Popovic, M." w:date="2021-04-26T13:25:00Z"/>
          <w:rFonts w:ascii="Calibri" w:hAnsi="Calibri"/>
          <w:rPrChange w:id="28" w:author="Popovic, M." w:date="2021-04-26T13:25:00Z">
            <w:rPr>
              <w:ins w:id="29" w:author="Popovic, M." w:date="2021-04-26T13:25:00Z"/>
              <w:rFonts w:ascii="Calibri" w:hAnsi="Calibri"/>
              <w:color w:val="0000FF"/>
            </w:rPr>
          </w:rPrChange>
        </w:rPr>
      </w:pPr>
      <w:ins w:id="30" w:author="Popovic, M." w:date="2021-04-26T13:25:00Z">
        <w:r w:rsidRPr="00146D82">
          <w:rPr>
            <w:rFonts w:ascii="Calibri" w:hAnsi="Calibri"/>
            <w:rPrChange w:id="31" w:author="Popovic, M." w:date="2021-04-26T13:25:00Z">
              <w:rPr>
                <w:rFonts w:ascii="Calibri" w:hAnsi="Calibri"/>
                <w:color w:val="0000FF"/>
              </w:rPr>
            </w:rPrChange>
          </w:rPr>
          <w:t>2.  Leiden University</w:t>
        </w:r>
      </w:ins>
    </w:p>
    <w:p w14:paraId="3994875B" w14:textId="3CBE2846" w:rsidR="003632C3" w:rsidRPr="003632C3" w:rsidDel="00146D82" w:rsidRDefault="003632C3" w:rsidP="00582A3C">
      <w:pPr>
        <w:rPr>
          <w:del w:id="32" w:author="Popovic, M." w:date="2021-04-26T13:25:00Z"/>
          <w:rFonts w:ascii="Calibri" w:hAnsi="Calibri"/>
          <w:color w:val="0000FF"/>
        </w:rPr>
      </w:pPr>
      <w:del w:id="33" w:author="Popovic, M." w:date="2021-04-26T13:25:00Z">
        <w:r w:rsidRPr="003632C3" w:rsidDel="00146D82">
          <w:rPr>
            <w:rFonts w:ascii="Calibri" w:hAnsi="Calibri"/>
            <w:color w:val="0000FF"/>
          </w:rPr>
          <w:delText>1. First author role and affiliation</w:delText>
        </w:r>
      </w:del>
    </w:p>
    <w:p w14:paraId="121991CB" w14:textId="0F09FEE3" w:rsidR="003632C3" w:rsidRPr="003632C3" w:rsidDel="00146D82" w:rsidRDefault="003632C3" w:rsidP="00582A3C">
      <w:pPr>
        <w:rPr>
          <w:del w:id="34" w:author="Popovic, M." w:date="2021-04-26T13:25:00Z"/>
          <w:rFonts w:ascii="Calibri" w:hAnsi="Calibri"/>
          <w:color w:val="0000FF"/>
        </w:rPr>
      </w:pPr>
      <w:del w:id="35" w:author="Popovic, M." w:date="2021-04-26T13:25:00Z">
        <w:r w:rsidRPr="003632C3" w:rsidDel="00146D82">
          <w:rPr>
            <w:rFonts w:ascii="Calibri" w:hAnsi="Calibri"/>
            <w:color w:val="0000FF"/>
          </w:rPr>
          <w:delText xml:space="preserve">2. Second author role and affiliation </w:delText>
        </w:r>
        <w:r w:rsidRPr="003632C3" w:rsidDel="00146D82">
          <w:rPr>
            <w:rFonts w:ascii="Calibri" w:hAnsi="Calibri"/>
            <w:i/>
            <w:color w:val="0000FF"/>
          </w:rPr>
          <w:delText>etc.</w:delText>
        </w:r>
      </w:del>
    </w:p>
    <w:p w14:paraId="79FAC327" w14:textId="77777777" w:rsidR="003632C3" w:rsidRPr="003632C3" w:rsidRDefault="003632C3" w:rsidP="00582A3C">
      <w:pPr>
        <w:rPr>
          <w:rFonts w:ascii="Calibri" w:hAnsi="Calibri"/>
        </w:rPr>
      </w:pPr>
    </w:p>
    <w:p w14:paraId="241DA808" w14:textId="77777777" w:rsidR="003632C3" w:rsidRPr="009A2872" w:rsidRDefault="003632C3" w:rsidP="00582A3C">
      <w:pPr>
        <w:pStyle w:val="UPSectionHeading"/>
        <w:rPr>
          <w:rFonts w:ascii="Calibri" w:hAnsi="Calibri"/>
        </w:rPr>
      </w:pPr>
      <w:r w:rsidRPr="009A2872">
        <w:rPr>
          <w:rFonts w:ascii="Calibri" w:hAnsi="Calibri"/>
        </w:rPr>
        <w:t>Abstract</w:t>
      </w:r>
    </w:p>
    <w:p w14:paraId="47BAC78D" w14:textId="06674A6B" w:rsidR="00DA6CA9" w:rsidRDefault="00DA6CA9" w:rsidP="00DA6CA9">
      <w:pPr>
        <w:pStyle w:val="UPSectionHeading"/>
        <w:rPr>
          <w:ins w:id="36" w:author="Popovic, M." w:date="2021-04-26T13:28:00Z"/>
          <w:rFonts w:ascii="Calibri" w:hAnsi="Calibri"/>
          <w:b w:val="0"/>
          <w:sz w:val="24"/>
        </w:rPr>
      </w:pPr>
      <w:ins w:id="37" w:author="Popovic, M." w:date="2021-04-26T13:27:00Z">
        <w:r>
          <w:rPr>
            <w:rFonts w:ascii="Calibri" w:hAnsi="Calibri"/>
            <w:b w:val="0"/>
            <w:sz w:val="24"/>
          </w:rPr>
          <w:t>Eurostat</w:t>
        </w:r>
      </w:ins>
      <w:ins w:id="38" w:author="Popovic, M." w:date="2021-04-26T13:28:00Z">
        <w:r>
          <w:rPr>
            <w:rFonts w:ascii="Calibri" w:hAnsi="Calibri"/>
            <w:b w:val="0"/>
            <w:sz w:val="24"/>
          </w:rPr>
          <w:t>’</w:t>
        </w:r>
        <w:r w:rsidR="00384F89">
          <w:rPr>
            <w:rFonts w:ascii="Calibri" w:hAnsi="Calibri"/>
            <w:b w:val="0"/>
            <w:sz w:val="24"/>
          </w:rPr>
          <w:t>s database is the</w:t>
        </w:r>
        <w:r>
          <w:rPr>
            <w:rFonts w:ascii="Calibri" w:hAnsi="Calibri"/>
            <w:b w:val="0"/>
            <w:sz w:val="24"/>
          </w:rPr>
          <w:t xml:space="preserve"> largest open data source </w:t>
        </w:r>
      </w:ins>
      <w:ins w:id="39" w:author="Popovic, M." w:date="2021-04-26T13:30:00Z">
        <w:r w:rsidR="008E5CF6">
          <w:rPr>
            <w:rFonts w:ascii="Calibri" w:hAnsi="Calibri"/>
            <w:b w:val="0"/>
            <w:sz w:val="24"/>
          </w:rPr>
          <w:t xml:space="preserve">on the </w:t>
        </w:r>
      </w:ins>
      <w:ins w:id="40" w:author="Popovic, M." w:date="2021-04-26T13:31:00Z">
        <w:r w:rsidR="008E5CF6">
          <w:rPr>
            <w:rFonts w:ascii="Calibri" w:hAnsi="Calibri"/>
            <w:b w:val="0"/>
            <w:sz w:val="24"/>
          </w:rPr>
          <w:t xml:space="preserve">national and </w:t>
        </w:r>
      </w:ins>
      <w:ins w:id="41" w:author="Popovic, M." w:date="2021-04-26T13:29:00Z">
        <w:r w:rsidR="008E5CF6">
          <w:rPr>
            <w:rFonts w:ascii="Calibri" w:hAnsi="Calibri"/>
            <w:b w:val="0"/>
            <w:sz w:val="24"/>
          </w:rPr>
          <w:t xml:space="preserve">subnational </w:t>
        </w:r>
      </w:ins>
      <w:ins w:id="42" w:author="Popovic, M." w:date="2021-04-26T13:31:00Z">
        <w:r w:rsidR="008E5CF6">
          <w:rPr>
            <w:rFonts w:ascii="Calibri" w:hAnsi="Calibri"/>
            <w:b w:val="0"/>
            <w:sz w:val="24"/>
          </w:rPr>
          <w:t xml:space="preserve">level in </w:t>
        </w:r>
      </w:ins>
      <w:ins w:id="43" w:author="Popovic, M." w:date="2021-04-26T13:29:00Z">
        <w:r w:rsidR="008E5CF6">
          <w:rPr>
            <w:rFonts w:ascii="Calibri" w:hAnsi="Calibri"/>
            <w:b w:val="0"/>
            <w:sz w:val="24"/>
          </w:rPr>
          <w:t xml:space="preserve">Europe. </w:t>
        </w:r>
      </w:ins>
      <w:ins w:id="44" w:author="Popovic, M." w:date="2021-04-26T13:31:00Z">
        <w:r w:rsidR="008E5CF6">
          <w:rPr>
            <w:rFonts w:ascii="Calibri" w:hAnsi="Calibri"/>
            <w:b w:val="0"/>
            <w:sz w:val="24"/>
          </w:rPr>
          <w:t xml:space="preserve">While working with this database </w:t>
        </w:r>
      </w:ins>
      <w:ins w:id="45" w:author="Popovic, M." w:date="2021-04-26T13:32:00Z">
        <w:r w:rsidR="008E5CF6">
          <w:rPr>
            <w:rFonts w:ascii="Calibri" w:hAnsi="Calibri"/>
            <w:b w:val="0"/>
            <w:sz w:val="24"/>
          </w:rPr>
          <w:t>allows for</w:t>
        </w:r>
      </w:ins>
      <w:ins w:id="46" w:author="Popovic, M." w:date="2021-04-26T13:31:00Z">
        <w:r w:rsidR="008E5CF6">
          <w:rPr>
            <w:rFonts w:ascii="Calibri" w:hAnsi="Calibri"/>
            <w:b w:val="0"/>
            <w:sz w:val="24"/>
          </w:rPr>
          <w:t xml:space="preserve"> a more fine-grained analysis, </w:t>
        </w:r>
      </w:ins>
      <w:ins w:id="47" w:author="Popovic, M." w:date="2021-04-26T13:32:00Z">
        <w:r w:rsidR="008E5CF6">
          <w:rPr>
            <w:rFonts w:ascii="Calibri" w:hAnsi="Calibri"/>
            <w:b w:val="0"/>
            <w:sz w:val="24"/>
          </w:rPr>
          <w:t>s</w:t>
        </w:r>
      </w:ins>
      <w:ins w:id="48" w:author="Popovic, M." w:date="2021-04-26T13:30:00Z">
        <w:r w:rsidR="008E5CF6" w:rsidRPr="008E5CF6">
          <w:rPr>
            <w:rFonts w:ascii="Calibri" w:hAnsi="Calibri"/>
            <w:b w:val="0"/>
            <w:sz w:val="24"/>
          </w:rPr>
          <w:t xml:space="preserve">witching from </w:t>
        </w:r>
      </w:ins>
      <w:ins w:id="49" w:author="Popovic, M." w:date="2021-04-26T13:32:00Z">
        <w:r w:rsidR="008E5CF6">
          <w:rPr>
            <w:rFonts w:ascii="Calibri" w:hAnsi="Calibri"/>
            <w:b w:val="0"/>
            <w:sz w:val="24"/>
          </w:rPr>
          <w:t>the</w:t>
        </w:r>
      </w:ins>
      <w:ins w:id="50" w:author="Popovic, M." w:date="2021-04-26T13:30:00Z">
        <w:r w:rsidR="008E5CF6" w:rsidRPr="008E5CF6">
          <w:rPr>
            <w:rFonts w:ascii="Calibri" w:hAnsi="Calibri"/>
            <w:b w:val="0"/>
            <w:sz w:val="24"/>
          </w:rPr>
          <w:t xml:space="preserve"> national to </w:t>
        </w:r>
      </w:ins>
      <w:ins w:id="51" w:author="Popovic, M." w:date="2021-04-26T13:32:00Z">
        <w:r w:rsidR="008E5CF6">
          <w:rPr>
            <w:rFonts w:ascii="Calibri" w:hAnsi="Calibri"/>
            <w:b w:val="0"/>
            <w:sz w:val="24"/>
          </w:rPr>
          <w:t>the</w:t>
        </w:r>
      </w:ins>
      <w:ins w:id="52" w:author="Popovic, M." w:date="2021-04-26T13:30:00Z">
        <w:r w:rsidR="008E5CF6" w:rsidRPr="008E5CF6">
          <w:rPr>
            <w:rFonts w:ascii="Calibri" w:hAnsi="Calibri"/>
            <w:b w:val="0"/>
            <w:sz w:val="24"/>
          </w:rPr>
          <w:t xml:space="preserve"> sub-national level</w:t>
        </w:r>
      </w:ins>
      <w:ins w:id="53" w:author="Popovic, M." w:date="2021-04-26T13:32:00Z">
        <w:r w:rsidR="008E5CF6">
          <w:rPr>
            <w:rFonts w:ascii="Calibri" w:hAnsi="Calibri"/>
            <w:b w:val="0"/>
            <w:sz w:val="24"/>
          </w:rPr>
          <w:t xml:space="preserve"> of analysis</w:t>
        </w:r>
      </w:ins>
      <w:ins w:id="54" w:author="Popovic, M." w:date="2021-04-26T13:30:00Z">
        <w:r w:rsidR="008E5CF6" w:rsidRPr="008E5CF6">
          <w:rPr>
            <w:rFonts w:ascii="Calibri" w:hAnsi="Calibri"/>
            <w:b w:val="0"/>
            <w:sz w:val="24"/>
          </w:rPr>
          <w:t xml:space="preserve"> </w:t>
        </w:r>
      </w:ins>
      <w:ins w:id="55" w:author="Popovic, M." w:date="2021-04-26T13:32:00Z">
        <w:r w:rsidR="008E5CF6">
          <w:rPr>
            <w:rFonts w:ascii="Calibri" w:hAnsi="Calibri"/>
            <w:b w:val="0"/>
            <w:sz w:val="24"/>
          </w:rPr>
          <w:t xml:space="preserve">is </w:t>
        </w:r>
      </w:ins>
      <w:ins w:id="56" w:author="Popovic, M." w:date="2021-04-26T13:33:00Z">
        <w:r w:rsidR="008E5CF6">
          <w:rPr>
            <w:rFonts w:ascii="Calibri" w:hAnsi="Calibri"/>
            <w:b w:val="0"/>
            <w:sz w:val="24"/>
          </w:rPr>
          <w:t>costly in terms of</w:t>
        </w:r>
      </w:ins>
      <w:ins w:id="57" w:author="Popovic, M." w:date="2021-04-26T13:32:00Z">
        <w:r w:rsidR="008E5CF6">
          <w:rPr>
            <w:rFonts w:ascii="Calibri" w:hAnsi="Calibri"/>
            <w:b w:val="0"/>
            <w:sz w:val="24"/>
          </w:rPr>
          <w:t xml:space="preserve"> </w:t>
        </w:r>
      </w:ins>
      <w:ins w:id="58" w:author="Popovic, M." w:date="2021-04-26T13:30:00Z">
        <w:r w:rsidR="008E5CF6" w:rsidRPr="008E5CF6">
          <w:rPr>
            <w:rFonts w:ascii="Calibri" w:hAnsi="Calibri"/>
            <w:b w:val="0"/>
            <w:sz w:val="24"/>
          </w:rPr>
          <w:t>data processing, validation and imputation</w:t>
        </w:r>
      </w:ins>
      <w:ins w:id="59" w:author="Popovic, M." w:date="2021-04-26T13:33:00Z">
        <w:r w:rsidR="008E5CF6">
          <w:rPr>
            <w:rFonts w:ascii="Calibri" w:hAnsi="Calibri"/>
            <w:b w:val="0"/>
            <w:sz w:val="24"/>
          </w:rPr>
          <w:t>.</w:t>
        </w:r>
      </w:ins>
    </w:p>
    <w:p w14:paraId="4DA6B6B0" w14:textId="77777777" w:rsidR="00DA6CA9" w:rsidRDefault="00DA6CA9" w:rsidP="00DA6CA9">
      <w:pPr>
        <w:pStyle w:val="UPSectionHeading"/>
        <w:rPr>
          <w:ins w:id="60" w:author="Popovic, M." w:date="2021-04-26T13:27:00Z"/>
          <w:rFonts w:ascii="Calibri" w:hAnsi="Calibri"/>
          <w:b w:val="0"/>
          <w:sz w:val="24"/>
        </w:rPr>
      </w:pPr>
    </w:p>
    <w:p w14:paraId="79968A18" w14:textId="49CA8A1D" w:rsidR="00812C56" w:rsidRDefault="008E5CF6" w:rsidP="00812C56">
      <w:pPr>
        <w:pStyle w:val="UPSectionHeading"/>
        <w:rPr>
          <w:ins w:id="61" w:author="Popovic, M." w:date="2021-04-26T13:39:00Z"/>
          <w:rFonts w:ascii="Calibri" w:hAnsi="Calibri"/>
          <w:b w:val="0"/>
          <w:sz w:val="24"/>
        </w:rPr>
        <w:pPrChange w:id="62" w:author="Popovic, M." w:date="2021-04-26T13:36:00Z">
          <w:pPr>
            <w:pStyle w:val="UPSectionHeading"/>
          </w:pPr>
        </w:pPrChange>
      </w:pPr>
      <w:ins w:id="63" w:author="Popovic, M." w:date="2021-04-26T13:27:00Z">
        <w:r w:rsidRPr="00DA6CA9">
          <w:rPr>
            <w:rFonts w:ascii="Calibri" w:hAnsi="Calibri"/>
            <w:b w:val="0"/>
            <w:sz w:val="24"/>
          </w:rPr>
          <w:t>R</w:t>
        </w:r>
        <w:r w:rsidR="00DA6CA9" w:rsidRPr="00DA6CA9">
          <w:rPr>
            <w:rFonts w:ascii="Calibri" w:hAnsi="Calibri"/>
            <w:b w:val="0"/>
            <w:sz w:val="24"/>
          </w:rPr>
          <w:t>egions</w:t>
        </w:r>
      </w:ins>
      <w:ins w:id="64" w:author="Popovic, M." w:date="2021-04-26T13:33:00Z">
        <w:r>
          <w:rPr>
            <w:rFonts w:ascii="Calibri" w:hAnsi="Calibri"/>
            <w:b w:val="0"/>
            <w:sz w:val="24"/>
          </w:rPr>
          <w:t xml:space="preserve"> is an R package created to </w:t>
        </w:r>
      </w:ins>
      <w:ins w:id="65" w:author="Popovic, M." w:date="2021-04-26T13:35:00Z">
        <w:r w:rsidR="00DE6B76">
          <w:rPr>
            <w:rFonts w:ascii="Calibri" w:hAnsi="Calibri"/>
            <w:b w:val="0"/>
            <w:sz w:val="24"/>
          </w:rPr>
          <w:t xml:space="preserve">keep track of </w:t>
        </w:r>
      </w:ins>
      <w:ins w:id="66" w:author="Popovic, M." w:date="2021-04-26T13:27:00Z">
        <w:r w:rsidR="00DA6CA9" w:rsidRPr="00DA6CA9">
          <w:rPr>
            <w:rFonts w:ascii="Calibri" w:hAnsi="Calibri"/>
            <w:b w:val="0"/>
            <w:sz w:val="24"/>
          </w:rPr>
          <w:t>20,000 sub-divisional boundary changes in</w:t>
        </w:r>
      </w:ins>
      <w:ins w:id="67" w:author="Popovic, M." w:date="2021-04-26T13:37:00Z">
        <w:r w:rsidR="00DE6B76">
          <w:rPr>
            <w:rFonts w:ascii="Calibri" w:hAnsi="Calibri"/>
            <w:b w:val="0"/>
            <w:sz w:val="24"/>
          </w:rPr>
          <w:t xml:space="preserve"> the</w:t>
        </w:r>
      </w:ins>
      <w:ins w:id="68" w:author="Popovic, M." w:date="2021-04-26T13:27:00Z">
        <w:r w:rsidR="00DA6CA9" w:rsidRPr="00DA6CA9">
          <w:rPr>
            <w:rFonts w:ascii="Calibri" w:hAnsi="Calibri"/>
            <w:b w:val="0"/>
            <w:sz w:val="24"/>
          </w:rPr>
          <w:t xml:space="preserve"> Europe</w:t>
        </w:r>
      </w:ins>
      <w:ins w:id="69" w:author="Popovic, M." w:date="2021-04-26T13:37:00Z">
        <w:r w:rsidR="00DE6B76">
          <w:rPr>
            <w:rFonts w:ascii="Calibri" w:hAnsi="Calibri"/>
            <w:b w:val="0"/>
            <w:sz w:val="24"/>
          </w:rPr>
          <w:t>an Union between</w:t>
        </w:r>
      </w:ins>
      <w:ins w:id="70" w:author="Popovic, M." w:date="2021-04-26T13:27:00Z">
        <w:r w:rsidR="00DA6CA9" w:rsidRPr="00DA6CA9">
          <w:rPr>
            <w:rFonts w:ascii="Calibri" w:hAnsi="Calibri"/>
            <w:b w:val="0"/>
            <w:sz w:val="24"/>
          </w:rPr>
          <w:t xml:space="preserve"> 1999</w:t>
        </w:r>
      </w:ins>
      <w:ins w:id="71" w:author="Popovic, M." w:date="2021-04-26T13:37:00Z">
        <w:r w:rsidR="00DE6B76">
          <w:rPr>
            <w:rFonts w:ascii="Calibri" w:hAnsi="Calibri"/>
            <w:b w:val="0"/>
            <w:sz w:val="24"/>
          </w:rPr>
          <w:t xml:space="preserve"> and 2021</w:t>
        </w:r>
      </w:ins>
      <w:ins w:id="72" w:author="Popovic, M." w:date="2021-04-26T13:39:00Z">
        <w:r w:rsidR="00812C56">
          <w:rPr>
            <w:rFonts w:ascii="Calibri" w:hAnsi="Calibri"/>
            <w:b w:val="0"/>
            <w:sz w:val="24"/>
          </w:rPr>
          <w:t xml:space="preserve">. It provides an automated </w:t>
        </w:r>
      </w:ins>
      <w:ins w:id="73" w:author="Popovic, M." w:date="2021-04-26T13:40:00Z">
        <w:r w:rsidR="00812C56" w:rsidRPr="00812C56">
          <w:rPr>
            <w:rFonts w:ascii="Calibri" w:hAnsi="Calibri"/>
            <w:b w:val="0"/>
            <w:sz w:val="24"/>
          </w:rPr>
          <w:t>vocabulary translation and joining functions for geographically coded data</w:t>
        </w:r>
        <w:r w:rsidR="00812C56">
          <w:rPr>
            <w:rFonts w:ascii="Calibri" w:hAnsi="Calibri"/>
            <w:b w:val="0"/>
            <w:sz w:val="24"/>
          </w:rPr>
          <w:t xml:space="preserve">. </w:t>
        </w:r>
      </w:ins>
      <w:ins w:id="74" w:author="Popovic, M." w:date="2021-04-26T13:45:00Z">
        <w:r w:rsidR="00384F89">
          <w:rPr>
            <w:rFonts w:ascii="Calibri" w:hAnsi="Calibri"/>
            <w:b w:val="0"/>
            <w:sz w:val="24"/>
          </w:rPr>
          <w:t>Furthermore</w:t>
        </w:r>
      </w:ins>
      <w:ins w:id="75" w:author="Popovic, M." w:date="2021-04-26T13:41:00Z">
        <w:r w:rsidR="00812C56">
          <w:rPr>
            <w:rFonts w:ascii="Calibri" w:hAnsi="Calibri"/>
            <w:b w:val="0"/>
            <w:sz w:val="24"/>
          </w:rPr>
          <w:t xml:space="preserve">, the library </w:t>
        </w:r>
      </w:ins>
      <w:ins w:id="76" w:author="Popovic, M." w:date="2021-04-26T13:46:00Z">
        <w:r w:rsidR="00384F89">
          <w:rPr>
            <w:rFonts w:ascii="Calibri" w:hAnsi="Calibri"/>
            <w:b w:val="0"/>
            <w:sz w:val="24"/>
          </w:rPr>
          <w:t>can perform</w:t>
        </w:r>
      </w:ins>
      <w:ins w:id="77" w:author="Popovic, M." w:date="2021-04-26T13:41:00Z">
        <w:r w:rsidR="00812C56">
          <w:rPr>
            <w:rFonts w:ascii="Calibri" w:hAnsi="Calibri"/>
            <w:b w:val="0"/>
            <w:sz w:val="24"/>
          </w:rPr>
          <w:t xml:space="preserve"> i</w:t>
        </w:r>
      </w:ins>
      <w:ins w:id="78" w:author="Popovic, M." w:date="2021-04-26T13:40:00Z">
        <w:r w:rsidR="00812C56" w:rsidRPr="00812C56">
          <w:rPr>
            <w:rFonts w:ascii="Calibri" w:hAnsi="Calibri"/>
            <w:b w:val="0"/>
            <w:sz w:val="24"/>
          </w:rPr>
          <w:t xml:space="preserve">mputation from higher </w:t>
        </w:r>
        <w:r w:rsidR="00812C56">
          <w:rPr>
            <w:rFonts w:ascii="Calibri" w:hAnsi="Calibri"/>
            <w:b w:val="0"/>
            <w:sz w:val="24"/>
          </w:rPr>
          <w:t xml:space="preserve">to lower </w:t>
        </w:r>
      </w:ins>
      <w:ins w:id="79" w:author="Popovic, M." w:date="2021-04-26T13:46:00Z">
        <w:r w:rsidR="00384F89" w:rsidRPr="00812C56">
          <w:rPr>
            <w:rFonts w:ascii="Calibri" w:hAnsi="Calibri"/>
            <w:b w:val="0"/>
            <w:sz w:val="24"/>
          </w:rPr>
          <w:t xml:space="preserve">aggregation </w:t>
        </w:r>
        <w:r w:rsidR="00384F89">
          <w:rPr>
            <w:rFonts w:ascii="Calibri" w:hAnsi="Calibri"/>
            <w:b w:val="0"/>
            <w:sz w:val="24"/>
          </w:rPr>
          <w:t>hierarchy levels</w:t>
        </w:r>
      </w:ins>
      <w:ins w:id="80" w:author="Popovic, M." w:date="2021-04-26T13:40:00Z">
        <w:r w:rsidR="00812C56">
          <w:rPr>
            <w:rFonts w:ascii="Calibri" w:hAnsi="Calibri"/>
            <w:b w:val="0"/>
            <w:sz w:val="24"/>
          </w:rPr>
          <w:t xml:space="preserve"> </w:t>
        </w:r>
      </w:ins>
      <w:ins w:id="81" w:author="Popovic, M." w:date="2021-04-26T13:41:00Z">
        <w:r w:rsidR="00812C56">
          <w:rPr>
            <w:rFonts w:ascii="Calibri" w:hAnsi="Calibri"/>
            <w:b w:val="0"/>
            <w:sz w:val="24"/>
          </w:rPr>
          <w:t>(</w:t>
        </w:r>
      </w:ins>
      <w:ins w:id="82" w:author="Popovic, M." w:date="2021-04-26T13:40:00Z">
        <w:r w:rsidR="00812C56" w:rsidRPr="00812C56">
          <w:rPr>
            <w:rFonts w:ascii="Calibri" w:hAnsi="Calibri"/>
            <w:b w:val="0"/>
            <w:sz w:val="24"/>
          </w:rPr>
          <w:t>for example from NUTS1 to NUTS2 o</w:t>
        </w:r>
        <w:r w:rsidR="00812C56">
          <w:rPr>
            <w:rFonts w:ascii="Calibri" w:hAnsi="Calibri"/>
            <w:b w:val="0"/>
            <w:sz w:val="24"/>
          </w:rPr>
          <w:t>r from ISO-3166-1 to ISO-3166-2</w:t>
        </w:r>
      </w:ins>
      <w:ins w:id="83" w:author="Popovic, M." w:date="2021-04-26T13:41:00Z">
        <w:r w:rsidR="00812C56">
          <w:rPr>
            <w:rFonts w:ascii="Calibri" w:hAnsi="Calibri"/>
            <w:b w:val="0"/>
            <w:sz w:val="24"/>
          </w:rPr>
          <w:t xml:space="preserve">) </w:t>
        </w:r>
      </w:ins>
      <w:ins w:id="84" w:author="Popovic, M." w:date="2021-04-26T13:46:00Z">
        <w:r w:rsidR="00384F89">
          <w:rPr>
            <w:rFonts w:ascii="Calibri" w:hAnsi="Calibri"/>
            <w:b w:val="0"/>
            <w:sz w:val="24"/>
          </w:rPr>
          <w:t>and</w:t>
        </w:r>
      </w:ins>
      <w:ins w:id="85" w:author="Popovic, M." w:date="2021-04-26T13:41:00Z">
        <w:r w:rsidR="00812C56">
          <w:rPr>
            <w:rFonts w:ascii="Calibri" w:hAnsi="Calibri"/>
            <w:b w:val="0"/>
            <w:sz w:val="24"/>
          </w:rPr>
          <w:t xml:space="preserve"> </w:t>
        </w:r>
      </w:ins>
      <w:ins w:id="86" w:author="Popovic, M." w:date="2021-04-26T13:46:00Z">
        <w:r w:rsidR="00384F89">
          <w:rPr>
            <w:rFonts w:ascii="Calibri" w:hAnsi="Calibri"/>
            <w:b w:val="0"/>
            <w:sz w:val="24"/>
          </w:rPr>
          <w:t>vice versa</w:t>
        </w:r>
      </w:ins>
      <w:ins w:id="87" w:author="Popovic, M." w:date="2021-04-26T13:42:00Z">
        <w:r w:rsidR="00812C56">
          <w:rPr>
            <w:rFonts w:ascii="Calibri" w:hAnsi="Calibri"/>
            <w:b w:val="0"/>
            <w:sz w:val="24"/>
          </w:rPr>
          <w:t>. Finally, it can conduct</w:t>
        </w:r>
      </w:ins>
      <w:ins w:id="88" w:author="Popovic, M." w:date="2021-04-26T13:47:00Z">
        <w:r w:rsidR="00384F89">
          <w:rPr>
            <w:rFonts w:ascii="Calibri" w:hAnsi="Calibri"/>
            <w:b w:val="0"/>
            <w:sz w:val="24"/>
          </w:rPr>
          <w:t xml:space="preserve"> the</w:t>
        </w:r>
      </w:ins>
      <w:ins w:id="89" w:author="Popovic, M." w:date="2021-04-26T13:42:00Z">
        <w:r w:rsidR="00812C56">
          <w:rPr>
            <w:rFonts w:ascii="Calibri" w:hAnsi="Calibri"/>
            <w:b w:val="0"/>
            <w:sz w:val="24"/>
          </w:rPr>
          <w:t xml:space="preserve"> a</w:t>
        </w:r>
        <w:r w:rsidR="00812C56" w:rsidRPr="00812C56">
          <w:rPr>
            <w:rFonts w:ascii="Calibri" w:hAnsi="Calibri"/>
            <w:b w:val="0"/>
            <w:sz w:val="24"/>
          </w:rPr>
          <w:t>ggregation from lower hierarchy levels to higher</w:t>
        </w:r>
        <w:r w:rsidR="00812C56">
          <w:rPr>
            <w:rFonts w:ascii="Calibri" w:hAnsi="Calibri"/>
            <w:b w:val="0"/>
            <w:sz w:val="24"/>
          </w:rPr>
          <w:t xml:space="preserve"> ones (</w:t>
        </w:r>
        <w:r w:rsidR="00812C56" w:rsidRPr="00812C56">
          <w:rPr>
            <w:rFonts w:ascii="Calibri" w:hAnsi="Calibri"/>
            <w:b w:val="0"/>
            <w:sz w:val="24"/>
          </w:rPr>
          <w:t>for example from NUTS3 to NUTS1 or from ISO-3166-2 to ISO-3166-1)</w:t>
        </w:r>
        <w:r w:rsidR="00812C56">
          <w:rPr>
            <w:rFonts w:ascii="Calibri" w:hAnsi="Calibri"/>
            <w:b w:val="0"/>
            <w:sz w:val="24"/>
          </w:rPr>
          <w:t xml:space="preserve"> and d</w:t>
        </w:r>
        <w:r w:rsidR="00812C56" w:rsidRPr="00812C56">
          <w:rPr>
            <w:rFonts w:ascii="Calibri" w:hAnsi="Calibri"/>
            <w:b w:val="0"/>
            <w:sz w:val="24"/>
          </w:rPr>
          <w:t xml:space="preserve">isaggregation </w:t>
        </w:r>
      </w:ins>
      <w:ins w:id="90" w:author="Popovic, M." w:date="2021-04-26T13:47:00Z">
        <w:r w:rsidR="00384F89">
          <w:rPr>
            <w:rFonts w:ascii="Calibri" w:hAnsi="Calibri"/>
            <w:b w:val="0"/>
            <w:sz w:val="24"/>
          </w:rPr>
          <w:t>f</w:t>
        </w:r>
      </w:ins>
      <w:ins w:id="91" w:author="Popovic, M." w:date="2021-04-26T13:42:00Z">
        <w:r w:rsidR="00812C56" w:rsidRPr="00812C56">
          <w:rPr>
            <w:rFonts w:ascii="Calibri" w:hAnsi="Calibri"/>
            <w:b w:val="0"/>
            <w:sz w:val="24"/>
          </w:rPr>
          <w:t>rom higher hierarch</w:t>
        </w:r>
        <w:r w:rsidR="00384F89">
          <w:rPr>
            <w:rFonts w:ascii="Calibri" w:hAnsi="Calibri"/>
            <w:b w:val="0"/>
            <w:sz w:val="24"/>
          </w:rPr>
          <w:t xml:space="preserve">y levels to lower ones </w:t>
        </w:r>
      </w:ins>
      <w:ins w:id="92" w:author="Popovic, M." w:date="2021-04-26T13:43:00Z">
        <w:r w:rsidR="00812C56">
          <w:rPr>
            <w:rFonts w:ascii="Calibri" w:hAnsi="Calibri"/>
            <w:b w:val="0"/>
            <w:sz w:val="24"/>
          </w:rPr>
          <w:t>(f</w:t>
        </w:r>
      </w:ins>
      <w:ins w:id="93" w:author="Popovic, M." w:date="2021-04-26T13:42:00Z">
        <w:r w:rsidR="00812C56" w:rsidRPr="00812C56">
          <w:rPr>
            <w:rFonts w:ascii="Calibri" w:hAnsi="Calibri"/>
            <w:b w:val="0"/>
            <w:sz w:val="24"/>
          </w:rPr>
          <w:t>or example from NUTS1 to NUTS2 or</w:t>
        </w:r>
        <w:r w:rsidR="00812C56">
          <w:rPr>
            <w:rFonts w:ascii="Calibri" w:hAnsi="Calibri"/>
            <w:b w:val="0"/>
            <w:sz w:val="24"/>
          </w:rPr>
          <w:t xml:space="preserve"> from ISO-3166-1 to ISO-3166-2</w:t>
        </w:r>
        <w:r w:rsidR="00812C56" w:rsidRPr="00812C56">
          <w:rPr>
            <w:rFonts w:ascii="Calibri" w:hAnsi="Calibri"/>
            <w:b w:val="0"/>
            <w:sz w:val="24"/>
          </w:rPr>
          <w:t>)</w:t>
        </w:r>
      </w:ins>
    </w:p>
    <w:p w14:paraId="20C3EDEF" w14:textId="07907CEF" w:rsidR="003632C3" w:rsidRPr="003632C3" w:rsidDel="00DA6CA9" w:rsidRDefault="003632C3" w:rsidP="00DA6CA9">
      <w:pPr>
        <w:rPr>
          <w:del w:id="94" w:author="Popovic, M." w:date="2021-04-26T13:26:00Z"/>
          <w:rFonts w:ascii="Calibri" w:hAnsi="Calibri"/>
          <w:color w:val="0000FF"/>
        </w:rPr>
      </w:pPr>
      <w:del w:id="95" w:author="Popovic, M." w:date="2021-04-26T13:26:00Z">
        <w:r w:rsidRPr="003632C3" w:rsidDel="00DA6CA9">
          <w:rPr>
            <w:rFonts w:ascii="Calibri" w:hAnsi="Calibri"/>
            <w:color w:val="0000FF"/>
          </w:rPr>
          <w:delText xml:space="preserve">A short (ca. 100 word) summary of the </w:delText>
        </w:r>
        <w:r w:rsidR="006F0D3F" w:rsidDel="00DA6CA9">
          <w:rPr>
            <w:rFonts w:ascii="Calibri" w:hAnsi="Calibri"/>
            <w:color w:val="0000FF"/>
          </w:rPr>
          <w:delText>software</w:delText>
        </w:r>
        <w:r w:rsidRPr="003632C3" w:rsidDel="00DA6CA9">
          <w:rPr>
            <w:rFonts w:ascii="Calibri" w:hAnsi="Calibri"/>
            <w:color w:val="0000FF"/>
          </w:rPr>
          <w:delText xml:space="preserve"> being described</w:delText>
        </w:r>
        <w:r w:rsidRPr="00EA258E" w:rsidDel="00DA6CA9">
          <w:rPr>
            <w:rFonts w:ascii="Calibri" w:hAnsi="Calibri"/>
            <w:color w:val="0000FF"/>
          </w:rPr>
          <w:delText xml:space="preserve">: </w:delText>
        </w:r>
        <w:r w:rsidR="00EA258E" w:rsidRPr="00EA258E" w:rsidDel="00DA6CA9">
          <w:rPr>
            <w:rFonts w:ascii="Calibri" w:hAnsi="Calibri"/>
            <w:color w:val="0000FF"/>
          </w:rPr>
          <w:delText>what problem the software addresses, how it was implemented and architected</w:delText>
        </w:r>
        <w:r w:rsidRPr="00EA258E" w:rsidDel="00DA6CA9">
          <w:rPr>
            <w:rFonts w:ascii="Calibri" w:hAnsi="Calibri"/>
            <w:color w:val="0000FF"/>
          </w:rPr>
          <w:delText xml:space="preserve">, </w:delText>
        </w:r>
        <w:r w:rsidR="006F0D3F" w:rsidRPr="00EA258E" w:rsidDel="00DA6CA9">
          <w:rPr>
            <w:rFonts w:ascii="Calibri" w:hAnsi="Calibri"/>
            <w:color w:val="0000FF"/>
          </w:rPr>
          <w:delText>where</w:delText>
        </w:r>
        <w:r w:rsidRPr="00EA258E" w:rsidDel="00DA6CA9">
          <w:rPr>
            <w:rFonts w:ascii="Calibri" w:hAnsi="Calibri"/>
            <w:color w:val="0000FF"/>
          </w:rPr>
          <w:delText xml:space="preserve"> it is stored, and its reuse potential.</w:delText>
        </w:r>
      </w:del>
    </w:p>
    <w:p w14:paraId="178BB80D" w14:textId="77777777" w:rsidR="003632C3" w:rsidRPr="003632C3" w:rsidRDefault="003632C3" w:rsidP="00582A3C">
      <w:pPr>
        <w:rPr>
          <w:rFonts w:ascii="Calibri" w:hAnsi="Calibri"/>
        </w:rPr>
      </w:pPr>
    </w:p>
    <w:p w14:paraId="351A19D0" w14:textId="77777777" w:rsidR="00EA258E" w:rsidRDefault="003632C3" w:rsidP="00582A3C">
      <w:pPr>
        <w:pStyle w:val="UPSectionHeading"/>
        <w:rPr>
          <w:rFonts w:ascii="Calibri" w:hAnsi="Calibri"/>
        </w:rPr>
      </w:pPr>
      <w:r w:rsidRPr="009A2872">
        <w:rPr>
          <w:rFonts w:ascii="Calibri" w:hAnsi="Calibri"/>
        </w:rPr>
        <w:t>Keywords</w:t>
      </w:r>
    </w:p>
    <w:p w14:paraId="4A6959C5" w14:textId="77777777" w:rsidR="00EA258E" w:rsidRDefault="003632C3" w:rsidP="00582A3C">
      <w:pPr>
        <w:pStyle w:val="UPSectionHeading"/>
        <w:rPr>
          <w:rFonts w:ascii="Calibri" w:hAnsi="Calibri"/>
          <w:b w:val="0"/>
          <w:i/>
          <w:color w:val="0000FF"/>
        </w:rPr>
      </w:pPr>
      <w:r w:rsidRPr="00FD6E2C">
        <w:rPr>
          <w:rFonts w:ascii="Calibri" w:hAnsi="Calibri"/>
          <w:b w:val="0"/>
          <w:color w:val="0000FF"/>
        </w:rPr>
        <w:t xml:space="preserve">keyword 1; keyword 2; </w:t>
      </w:r>
      <w:r w:rsidRPr="00FD6E2C">
        <w:rPr>
          <w:rFonts w:ascii="Calibri" w:hAnsi="Calibri"/>
          <w:b w:val="0"/>
          <w:i/>
          <w:color w:val="0000FF"/>
        </w:rPr>
        <w:t>etc.</w:t>
      </w:r>
    </w:p>
    <w:p w14:paraId="267406A5" w14:textId="5B7B11BF" w:rsidR="005D1198" w:rsidRPr="00FF55C7" w:rsidRDefault="005D1198" w:rsidP="00582A3C">
      <w:pPr>
        <w:pStyle w:val="UPSectionHeading"/>
        <w:rPr>
          <w:rFonts w:ascii="Calibri" w:hAnsi="Calibri"/>
          <w:b w:val="0"/>
          <w:color w:val="0000FF"/>
        </w:rPr>
      </w:pPr>
      <w:r w:rsidRPr="00FF55C7">
        <w:rPr>
          <w:rFonts w:ascii="Calibri" w:hAnsi="Calibri"/>
          <w:b w:val="0"/>
          <w:color w:val="0000FF"/>
        </w:rPr>
        <w:t>Key</w:t>
      </w:r>
      <w:r>
        <w:rPr>
          <w:rFonts w:ascii="Calibri" w:hAnsi="Calibri"/>
          <w:b w:val="0"/>
          <w:color w:val="0000FF"/>
        </w:rPr>
        <w:t>words should make it easy to identify who and what the software will be useful for.</w:t>
      </w:r>
    </w:p>
    <w:p w14:paraId="5E03EB95" w14:textId="6C48405A" w:rsidR="00EA258E" w:rsidRDefault="00EA258E" w:rsidP="00582A3C">
      <w:pPr>
        <w:pStyle w:val="UPSectionHeading"/>
        <w:rPr>
          <w:ins w:id="96" w:author="Popovic, M." w:date="2021-04-26T13:43:00Z"/>
          <w:rFonts w:ascii="Calibri" w:eastAsia="Times New Roman" w:hAnsi="Calibri"/>
          <w:b w:val="0"/>
          <w:szCs w:val="26"/>
        </w:rPr>
      </w:pPr>
    </w:p>
    <w:p w14:paraId="4CA18A6C" w14:textId="7A21689A" w:rsidR="00812C56" w:rsidDel="00384F89" w:rsidRDefault="00812C56" w:rsidP="00582A3C">
      <w:pPr>
        <w:pStyle w:val="UPSectionHeading"/>
        <w:rPr>
          <w:del w:id="97" w:author="Popovic, M." w:date="2021-04-26T13:44:00Z"/>
          <w:rFonts w:ascii="Calibri" w:eastAsia="Times New Roman" w:hAnsi="Calibri"/>
          <w:b w:val="0"/>
          <w:szCs w:val="26"/>
        </w:rPr>
      </w:pPr>
    </w:p>
    <w:p w14:paraId="6EB6D5A0" w14:textId="77777777" w:rsidR="00384F89" w:rsidRDefault="00384F89" w:rsidP="00582A3C">
      <w:pPr>
        <w:pStyle w:val="UPSectionHeading"/>
        <w:rPr>
          <w:ins w:id="98" w:author="Popovic, M." w:date="2021-04-26T13:47:00Z"/>
          <w:rFonts w:ascii="Calibri" w:eastAsia="Times New Roman" w:hAnsi="Calibri"/>
          <w:b w:val="0"/>
          <w:szCs w:val="26"/>
        </w:rPr>
      </w:pPr>
      <w:bookmarkStart w:id="99" w:name="_GoBack"/>
      <w:bookmarkEnd w:id="99"/>
    </w:p>
    <w:p w14:paraId="3AC6B16E" w14:textId="77777777" w:rsidR="00EA258E" w:rsidRPr="00EA258E" w:rsidRDefault="00F40309" w:rsidP="00582A3C">
      <w:pPr>
        <w:pStyle w:val="UPSectionHeading"/>
        <w:rPr>
          <w:rFonts w:ascii="Calibri" w:eastAsia="Times New Roman" w:hAnsi="Calibri"/>
          <w:szCs w:val="26"/>
        </w:rPr>
      </w:pPr>
      <w:r w:rsidRPr="00EA258E">
        <w:rPr>
          <w:rFonts w:ascii="Calibri" w:eastAsia="Times New Roman" w:hAnsi="Calibri"/>
          <w:szCs w:val="26"/>
        </w:rPr>
        <w:lastRenderedPageBreak/>
        <w:t xml:space="preserve">Introduction </w:t>
      </w:r>
    </w:p>
    <w:p w14:paraId="6CEE6771" w14:textId="184A0840" w:rsidR="00F40309" w:rsidRPr="00EA258E" w:rsidRDefault="00F40309" w:rsidP="00582A3C">
      <w:pPr>
        <w:pStyle w:val="UPSectionHeading"/>
        <w:rPr>
          <w:rFonts w:ascii="Calibri" w:hAnsi="Calibri"/>
          <w:b w:val="0"/>
        </w:rPr>
      </w:pPr>
      <w:r w:rsidRPr="00EA258E">
        <w:rPr>
          <w:rFonts w:ascii="Calibri" w:eastAsia="Times New Roman" w:hAnsi="Calibri"/>
          <w:b w:val="0"/>
          <w:color w:val="0000FF"/>
          <w:szCs w:val="26"/>
        </w:rPr>
        <w:t>An overview of the software, how it was produced, and the research for which it has been used, including references to relevant research articles.</w:t>
      </w:r>
      <w:r w:rsidRPr="00EA258E">
        <w:rPr>
          <w:rFonts w:ascii="Calibri" w:eastAsia="Times New Roman" w:hAnsi="Calibri"/>
          <w:b w:val="0"/>
          <w:szCs w:val="26"/>
        </w:rPr>
        <w:t xml:space="preserve"> </w:t>
      </w:r>
      <w:r w:rsidR="005D1198">
        <w:rPr>
          <w:rFonts w:ascii="Calibri" w:eastAsia="Times New Roman" w:hAnsi="Calibri"/>
          <w:b w:val="0"/>
          <w:szCs w:val="26"/>
        </w:rPr>
        <w:t xml:space="preserve">A short comparison with software which implements similar functionality should be included in this section. </w:t>
      </w:r>
    </w:p>
    <w:p w14:paraId="338A1661" w14:textId="77777777" w:rsidR="00EA258E" w:rsidRDefault="00EA258E" w:rsidP="00582A3C">
      <w:pPr>
        <w:rPr>
          <w:rFonts w:ascii="Calibri" w:eastAsia="Times New Roman" w:hAnsi="Calibri"/>
          <w:b/>
          <w:sz w:val="26"/>
          <w:szCs w:val="26"/>
        </w:rPr>
      </w:pPr>
    </w:p>
    <w:p w14:paraId="592744E2" w14:textId="77777777" w:rsidR="00EA258E" w:rsidRDefault="006F0D3F" w:rsidP="00582A3C">
      <w:pPr>
        <w:rPr>
          <w:rFonts w:ascii="Calibri" w:eastAsia="Times New Roman" w:hAnsi="Calibri"/>
          <w:b/>
          <w:sz w:val="26"/>
          <w:szCs w:val="26"/>
        </w:rPr>
      </w:pPr>
      <w:r>
        <w:rPr>
          <w:rFonts w:ascii="Calibri" w:eastAsia="Times New Roman" w:hAnsi="Calibri"/>
          <w:b/>
          <w:sz w:val="26"/>
          <w:szCs w:val="26"/>
        </w:rPr>
        <w:t xml:space="preserve">Implementation and </w:t>
      </w:r>
      <w:r w:rsidR="00F40309" w:rsidRPr="006F0D3F">
        <w:rPr>
          <w:rFonts w:ascii="Calibri" w:eastAsia="Times New Roman" w:hAnsi="Calibri"/>
          <w:b/>
          <w:sz w:val="26"/>
          <w:szCs w:val="26"/>
        </w:rPr>
        <w:t>architecture</w:t>
      </w:r>
    </w:p>
    <w:p w14:paraId="47AA6CF2" w14:textId="47CED54D" w:rsidR="00F40309" w:rsidRPr="006F0D3F" w:rsidRDefault="00B47902" w:rsidP="00582A3C">
      <w:pPr>
        <w:rPr>
          <w:rFonts w:ascii="Calibri" w:eastAsia="Times New Roman" w:hAnsi="Calibri"/>
          <w:b/>
          <w:sz w:val="26"/>
          <w:szCs w:val="26"/>
        </w:rPr>
      </w:pPr>
      <w:r w:rsidRPr="006F0D3F">
        <w:rPr>
          <w:rFonts w:ascii="Calibri" w:eastAsia="Times New Roman" w:hAnsi="Calibri"/>
          <w:color w:val="0000FF"/>
          <w:sz w:val="26"/>
          <w:szCs w:val="26"/>
        </w:rPr>
        <w:t>How</w:t>
      </w:r>
      <w:r w:rsidR="008B7A15" w:rsidRPr="006F0D3F">
        <w:rPr>
          <w:rFonts w:ascii="Calibri" w:eastAsia="Times New Roman" w:hAnsi="Calibri"/>
          <w:color w:val="0000FF"/>
          <w:sz w:val="26"/>
          <w:szCs w:val="26"/>
        </w:rPr>
        <w:t xml:space="preserve"> the software was implemented, </w:t>
      </w:r>
      <w:r w:rsidR="00815C0E" w:rsidRPr="006F0D3F">
        <w:rPr>
          <w:rFonts w:ascii="Calibri" w:eastAsia="Times New Roman" w:hAnsi="Calibri"/>
          <w:color w:val="0000FF"/>
          <w:sz w:val="26"/>
          <w:szCs w:val="26"/>
        </w:rPr>
        <w:t>with details of</w:t>
      </w:r>
      <w:r w:rsidR="008B7A15" w:rsidRPr="006F0D3F">
        <w:rPr>
          <w:rFonts w:ascii="Calibri" w:eastAsia="Times New Roman" w:hAnsi="Calibri"/>
          <w:color w:val="0000FF"/>
          <w:sz w:val="26"/>
          <w:szCs w:val="26"/>
        </w:rPr>
        <w:t xml:space="preserve"> the archi</w:t>
      </w:r>
      <w:r w:rsidR="006F0D3F" w:rsidRPr="006F0D3F">
        <w:rPr>
          <w:rFonts w:ascii="Calibri" w:eastAsia="Times New Roman" w:hAnsi="Calibri"/>
          <w:color w:val="0000FF"/>
          <w:sz w:val="26"/>
          <w:szCs w:val="26"/>
        </w:rPr>
        <w:t xml:space="preserve">tecture </w:t>
      </w:r>
      <w:r w:rsidR="00815C0E" w:rsidRPr="006F0D3F">
        <w:rPr>
          <w:rFonts w:ascii="Calibri" w:eastAsia="Times New Roman" w:hAnsi="Calibri"/>
          <w:color w:val="0000FF"/>
          <w:sz w:val="26"/>
          <w:szCs w:val="26"/>
        </w:rPr>
        <w:t xml:space="preserve">where relevant. Use of relevant diagrams </w:t>
      </w:r>
      <w:r w:rsidR="005D1198">
        <w:rPr>
          <w:rFonts w:ascii="Calibri" w:eastAsia="Times New Roman" w:hAnsi="Calibri"/>
          <w:color w:val="0000FF"/>
          <w:sz w:val="26"/>
          <w:szCs w:val="26"/>
        </w:rPr>
        <w:t>is</w:t>
      </w:r>
      <w:r w:rsidR="00815C0E" w:rsidRPr="006F0D3F">
        <w:rPr>
          <w:rFonts w:ascii="Calibri" w:eastAsia="Times New Roman" w:hAnsi="Calibri"/>
          <w:color w:val="0000FF"/>
          <w:sz w:val="26"/>
          <w:szCs w:val="26"/>
        </w:rPr>
        <w:t xml:space="preserve"> appropriate. </w:t>
      </w:r>
      <w:r w:rsidR="0002761F" w:rsidRPr="006F0D3F">
        <w:rPr>
          <w:rFonts w:ascii="Calibri" w:eastAsia="Times New Roman" w:hAnsi="Calibri"/>
          <w:color w:val="0000FF"/>
          <w:sz w:val="26"/>
          <w:szCs w:val="26"/>
        </w:rPr>
        <w:t>Please also describe any variants and associated implementation differences.</w:t>
      </w:r>
    </w:p>
    <w:p w14:paraId="173254DA" w14:textId="77777777" w:rsidR="0011136B" w:rsidRDefault="0011136B" w:rsidP="00582A3C">
      <w:pPr>
        <w:rPr>
          <w:rFonts w:ascii="Calibri" w:eastAsia="Times New Roman" w:hAnsi="Calibri"/>
          <w:b/>
          <w:sz w:val="26"/>
          <w:szCs w:val="26"/>
        </w:rPr>
      </w:pPr>
    </w:p>
    <w:p w14:paraId="441D2FA0" w14:textId="77777777" w:rsidR="0011136B" w:rsidRDefault="00F40309" w:rsidP="00582A3C">
      <w:pPr>
        <w:rPr>
          <w:rFonts w:ascii="Calibri" w:eastAsia="Times New Roman" w:hAnsi="Calibri"/>
          <w:b/>
          <w:sz w:val="26"/>
          <w:szCs w:val="26"/>
        </w:rPr>
      </w:pPr>
      <w:r w:rsidRPr="006F0D3F">
        <w:rPr>
          <w:rFonts w:ascii="Calibri" w:eastAsia="Times New Roman" w:hAnsi="Calibri"/>
          <w:b/>
          <w:sz w:val="26"/>
          <w:szCs w:val="26"/>
        </w:rPr>
        <w:t xml:space="preserve">Quality control </w:t>
      </w:r>
    </w:p>
    <w:p w14:paraId="7058B89A" w14:textId="059423EB" w:rsidR="00F40309" w:rsidRPr="006F0D3F" w:rsidRDefault="00F40309" w:rsidP="00582A3C">
      <w:pPr>
        <w:rPr>
          <w:rFonts w:ascii="Calibri" w:eastAsia="Times New Roman" w:hAnsi="Calibri"/>
          <w:b/>
          <w:sz w:val="26"/>
          <w:szCs w:val="26"/>
        </w:rPr>
      </w:pPr>
      <w:r w:rsidRPr="006F0D3F">
        <w:rPr>
          <w:rFonts w:ascii="Calibri" w:eastAsia="Times New Roman" w:hAnsi="Calibri"/>
          <w:color w:val="0000FF"/>
          <w:sz w:val="26"/>
          <w:szCs w:val="26"/>
        </w:rPr>
        <w:t>Detail the level of testing that has been carried out on the code (e.</w:t>
      </w:r>
      <w:r w:rsidR="00815C0E" w:rsidRPr="006F0D3F">
        <w:rPr>
          <w:rFonts w:ascii="Calibri" w:eastAsia="Times New Roman" w:hAnsi="Calibri"/>
          <w:color w:val="0000FF"/>
          <w:sz w:val="26"/>
          <w:szCs w:val="26"/>
        </w:rPr>
        <w:t>g. unit, functional, load etc.), and in which environments.</w:t>
      </w:r>
      <w:r w:rsidRPr="003632C3">
        <w:rPr>
          <w:rFonts w:ascii="Calibri" w:eastAsia="Times New Roman" w:hAnsi="Calibri"/>
          <w:sz w:val="26"/>
          <w:szCs w:val="26"/>
        </w:rPr>
        <w:t xml:space="preserve"> </w:t>
      </w:r>
      <w:r w:rsidR="005D1198">
        <w:rPr>
          <w:rFonts w:ascii="Calibri" w:eastAsia="Times New Roman" w:hAnsi="Calibri"/>
          <w:sz w:val="26"/>
          <w:szCs w:val="26"/>
        </w:rPr>
        <w:t xml:space="preserve">If not already included in the software documentation, provide details of how a user could quickly understand if the software is working (e.g. providing examples of running the software with sample input and output data). </w:t>
      </w:r>
    </w:p>
    <w:p w14:paraId="7A2E4E02" w14:textId="77777777" w:rsidR="00EA258E" w:rsidRDefault="00EA258E" w:rsidP="00582A3C">
      <w:pPr>
        <w:rPr>
          <w:rFonts w:ascii="Calibri" w:eastAsia="Times New Roman" w:hAnsi="Calibri"/>
          <w:b/>
          <w:sz w:val="26"/>
          <w:szCs w:val="26"/>
        </w:rPr>
      </w:pPr>
    </w:p>
    <w:p w14:paraId="16AEE568" w14:textId="57ECB659" w:rsidR="00F40309" w:rsidRPr="00EA258E" w:rsidRDefault="000B178C" w:rsidP="00582A3C">
      <w:pPr>
        <w:rPr>
          <w:rFonts w:ascii="Calibri" w:eastAsia="Times New Roman" w:hAnsi="Calibri"/>
          <w:b/>
          <w:sz w:val="26"/>
          <w:szCs w:val="26"/>
        </w:rPr>
      </w:pPr>
      <w:r>
        <w:rPr>
          <w:rFonts w:ascii="Calibri" w:eastAsia="Times New Roman" w:hAnsi="Calibri"/>
          <w:b/>
          <w:sz w:val="26"/>
          <w:szCs w:val="26"/>
        </w:rPr>
        <w:t>(2)</w:t>
      </w:r>
      <w:r w:rsidR="00EA258E">
        <w:rPr>
          <w:rFonts w:ascii="Calibri" w:eastAsia="Times New Roman" w:hAnsi="Calibri"/>
          <w:b/>
          <w:sz w:val="26"/>
          <w:szCs w:val="26"/>
        </w:rPr>
        <w:t xml:space="preserve"> </w:t>
      </w:r>
      <w:r w:rsidR="00F40309" w:rsidRPr="00EA258E">
        <w:rPr>
          <w:rFonts w:ascii="Calibri" w:eastAsia="Times New Roman" w:hAnsi="Calibri"/>
          <w:b/>
          <w:sz w:val="26"/>
          <w:szCs w:val="26"/>
        </w:rPr>
        <w:t xml:space="preserve">Availability </w:t>
      </w:r>
    </w:p>
    <w:p w14:paraId="36B767CC" w14:textId="77777777" w:rsidR="00EA258E" w:rsidRDefault="00EA258E" w:rsidP="00582A3C">
      <w:pPr>
        <w:rPr>
          <w:rFonts w:ascii="Calibri" w:eastAsia="Times New Roman" w:hAnsi="Calibri"/>
          <w:b/>
          <w:i/>
          <w:sz w:val="26"/>
          <w:szCs w:val="26"/>
        </w:rPr>
      </w:pPr>
    </w:p>
    <w:p w14:paraId="7E3772FB" w14:textId="77777777" w:rsidR="00EA258E" w:rsidRDefault="00F40309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EA258E">
        <w:rPr>
          <w:rFonts w:ascii="Calibri" w:eastAsia="Times New Roman" w:hAnsi="Calibri"/>
          <w:b/>
          <w:i/>
          <w:sz w:val="26"/>
          <w:szCs w:val="26"/>
        </w:rPr>
        <w:t>Operating system</w:t>
      </w:r>
    </w:p>
    <w:p w14:paraId="14E3FB06" w14:textId="7BF6D30B" w:rsidR="00EA258E" w:rsidRPr="003632C3" w:rsidRDefault="00EA258E" w:rsidP="00582A3C">
      <w:pPr>
        <w:rPr>
          <w:rFonts w:ascii="Calibri" w:eastAsia="Times New Roman" w:hAnsi="Calibri"/>
          <w:sz w:val="26"/>
          <w:szCs w:val="26"/>
        </w:rPr>
      </w:pPr>
      <w:r w:rsidRPr="00EA258E">
        <w:rPr>
          <w:rFonts w:ascii="Calibri" w:eastAsia="Times New Roman" w:hAnsi="Calibri"/>
          <w:color w:val="0000FF"/>
          <w:sz w:val="26"/>
          <w:szCs w:val="26"/>
        </w:rPr>
        <w:t>Please include</w:t>
      </w:r>
      <w:r w:rsidR="00815C0E" w:rsidRPr="00EA258E">
        <w:rPr>
          <w:rFonts w:ascii="Calibri" w:eastAsia="Times New Roman" w:hAnsi="Calibri"/>
          <w:color w:val="0000FF"/>
          <w:sz w:val="26"/>
          <w:szCs w:val="26"/>
        </w:rPr>
        <w:t xml:space="preserve"> minimum version compatibility</w:t>
      </w:r>
      <w:r w:rsidR="004D00EC">
        <w:rPr>
          <w:rFonts w:ascii="Calibri" w:eastAsia="Times New Roman" w:hAnsi="Calibri"/>
          <w:color w:val="0000FF"/>
          <w:sz w:val="26"/>
          <w:szCs w:val="26"/>
        </w:rPr>
        <w:t>.</w:t>
      </w:r>
    </w:p>
    <w:p w14:paraId="17178BC9" w14:textId="77777777" w:rsidR="00EA258E" w:rsidRDefault="00EA258E" w:rsidP="00582A3C">
      <w:pPr>
        <w:rPr>
          <w:rFonts w:ascii="Calibri" w:eastAsia="Times New Roman" w:hAnsi="Calibri"/>
          <w:b/>
          <w:i/>
          <w:sz w:val="26"/>
          <w:szCs w:val="26"/>
        </w:rPr>
      </w:pPr>
    </w:p>
    <w:p w14:paraId="0EA75349" w14:textId="6A4F3991" w:rsidR="00EA258E" w:rsidRDefault="0002761F" w:rsidP="00582A3C">
      <w:pPr>
        <w:rPr>
          <w:rFonts w:ascii="Calibri" w:eastAsia="Times New Roman" w:hAnsi="Calibri"/>
          <w:sz w:val="26"/>
          <w:szCs w:val="26"/>
        </w:rPr>
      </w:pPr>
      <w:r w:rsidRPr="00EA258E">
        <w:rPr>
          <w:rFonts w:ascii="Calibri" w:eastAsia="Times New Roman" w:hAnsi="Calibri"/>
          <w:b/>
          <w:i/>
          <w:sz w:val="26"/>
          <w:szCs w:val="26"/>
        </w:rPr>
        <w:t>Programming l</w:t>
      </w:r>
      <w:r w:rsidR="00F40309" w:rsidRPr="00EA258E">
        <w:rPr>
          <w:rFonts w:ascii="Calibri" w:eastAsia="Times New Roman" w:hAnsi="Calibri"/>
          <w:b/>
          <w:i/>
          <w:sz w:val="26"/>
          <w:szCs w:val="26"/>
        </w:rPr>
        <w:t>anguage</w:t>
      </w:r>
    </w:p>
    <w:p w14:paraId="731FAA6B" w14:textId="470B34B3" w:rsidR="00F40309" w:rsidRDefault="00EA258E" w:rsidP="00582A3C">
      <w:pPr>
        <w:rPr>
          <w:rFonts w:ascii="Calibri" w:eastAsia="Times New Roman" w:hAnsi="Calibri"/>
          <w:color w:val="0000FF"/>
          <w:sz w:val="26"/>
          <w:szCs w:val="26"/>
        </w:rPr>
      </w:pPr>
      <w:r w:rsidRPr="00EA258E">
        <w:rPr>
          <w:rFonts w:ascii="Calibri" w:eastAsia="Times New Roman" w:hAnsi="Calibri"/>
          <w:color w:val="0000FF"/>
          <w:sz w:val="26"/>
          <w:szCs w:val="26"/>
        </w:rPr>
        <w:t>Please include minimum version compatibility</w:t>
      </w:r>
      <w:r w:rsidR="004D00EC">
        <w:rPr>
          <w:rFonts w:ascii="Calibri" w:eastAsia="Times New Roman" w:hAnsi="Calibri"/>
          <w:color w:val="0000FF"/>
          <w:sz w:val="26"/>
          <w:szCs w:val="26"/>
        </w:rPr>
        <w:t>.</w:t>
      </w:r>
    </w:p>
    <w:p w14:paraId="7C6062FD" w14:textId="77777777" w:rsidR="00EA258E" w:rsidRPr="003632C3" w:rsidRDefault="00EA258E" w:rsidP="00582A3C">
      <w:pPr>
        <w:rPr>
          <w:rFonts w:ascii="Calibri" w:eastAsia="Times New Roman" w:hAnsi="Calibri"/>
          <w:sz w:val="26"/>
          <w:szCs w:val="26"/>
        </w:rPr>
      </w:pPr>
    </w:p>
    <w:p w14:paraId="26AA0FDD" w14:textId="77777777" w:rsidR="00EA258E" w:rsidRDefault="00F40309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EA258E">
        <w:rPr>
          <w:rFonts w:ascii="Calibri" w:eastAsia="Times New Roman" w:hAnsi="Calibri"/>
          <w:b/>
          <w:i/>
          <w:sz w:val="26"/>
          <w:szCs w:val="26"/>
        </w:rPr>
        <w:t>Additional system requirement</w:t>
      </w:r>
      <w:r w:rsidR="00EA258E">
        <w:rPr>
          <w:rFonts w:ascii="Calibri" w:eastAsia="Times New Roman" w:hAnsi="Calibri"/>
          <w:b/>
          <w:i/>
          <w:sz w:val="26"/>
          <w:szCs w:val="26"/>
        </w:rPr>
        <w:t>s</w:t>
      </w:r>
    </w:p>
    <w:p w14:paraId="09E3DE90" w14:textId="13F18508" w:rsidR="0002761F" w:rsidRPr="00EA258E" w:rsidRDefault="00EA258E" w:rsidP="00582A3C">
      <w:pPr>
        <w:rPr>
          <w:rFonts w:ascii="Calibri" w:eastAsia="Times New Roman" w:hAnsi="Calibri"/>
          <w:color w:val="0000FF"/>
          <w:sz w:val="26"/>
          <w:szCs w:val="26"/>
        </w:rPr>
      </w:pPr>
      <w:r w:rsidRPr="00EA258E">
        <w:rPr>
          <w:rFonts w:ascii="Calibri" w:eastAsia="Times New Roman" w:hAnsi="Calibri"/>
          <w:color w:val="0000FF"/>
          <w:sz w:val="26"/>
          <w:szCs w:val="26"/>
        </w:rPr>
        <w:t xml:space="preserve">E.g. </w:t>
      </w:r>
      <w:r w:rsidR="002A3B77" w:rsidRPr="00EA258E">
        <w:rPr>
          <w:rFonts w:ascii="Calibri" w:eastAsia="Times New Roman" w:hAnsi="Calibri"/>
          <w:color w:val="0000FF"/>
          <w:sz w:val="26"/>
          <w:szCs w:val="26"/>
        </w:rPr>
        <w:t>memory, disk space, processor, input devices, output devices</w:t>
      </w:r>
      <w:r w:rsidR="004D00EC">
        <w:rPr>
          <w:rFonts w:ascii="Calibri" w:eastAsia="Times New Roman" w:hAnsi="Calibri"/>
          <w:color w:val="0000FF"/>
          <w:sz w:val="26"/>
          <w:szCs w:val="26"/>
        </w:rPr>
        <w:t>.</w:t>
      </w:r>
    </w:p>
    <w:p w14:paraId="62A4308B" w14:textId="77777777" w:rsidR="00EA258E" w:rsidRDefault="00EA258E" w:rsidP="00582A3C">
      <w:pPr>
        <w:rPr>
          <w:rFonts w:ascii="Calibri" w:eastAsia="Times New Roman" w:hAnsi="Calibri"/>
          <w:b/>
          <w:i/>
          <w:sz w:val="26"/>
          <w:szCs w:val="26"/>
        </w:rPr>
      </w:pPr>
    </w:p>
    <w:p w14:paraId="72BCC14E" w14:textId="77777777" w:rsidR="00EA258E" w:rsidRDefault="002A3B77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EA258E">
        <w:rPr>
          <w:rFonts w:ascii="Calibri" w:eastAsia="Times New Roman" w:hAnsi="Calibri"/>
          <w:b/>
          <w:i/>
          <w:sz w:val="26"/>
          <w:szCs w:val="26"/>
        </w:rPr>
        <w:t>Dependencies</w:t>
      </w:r>
    </w:p>
    <w:p w14:paraId="5859FF0A" w14:textId="33893AC1" w:rsidR="002A3B77" w:rsidRPr="003632C3" w:rsidRDefault="00EA258E" w:rsidP="00582A3C">
      <w:pPr>
        <w:rPr>
          <w:rFonts w:ascii="Calibri" w:eastAsia="Times New Roman" w:hAnsi="Calibri"/>
          <w:sz w:val="26"/>
          <w:szCs w:val="26"/>
        </w:rPr>
      </w:pPr>
      <w:r w:rsidRPr="00EA258E">
        <w:rPr>
          <w:rFonts w:ascii="Calibri" w:eastAsia="Times New Roman" w:hAnsi="Calibri"/>
          <w:color w:val="0000FF"/>
          <w:sz w:val="26"/>
          <w:szCs w:val="26"/>
        </w:rPr>
        <w:t xml:space="preserve">E.g. </w:t>
      </w:r>
      <w:r w:rsidR="002A3B77" w:rsidRPr="00EA258E">
        <w:rPr>
          <w:rFonts w:ascii="Calibri" w:eastAsia="Times New Roman" w:hAnsi="Calibri"/>
          <w:color w:val="0000FF"/>
          <w:sz w:val="26"/>
          <w:szCs w:val="26"/>
        </w:rPr>
        <w:t>libraries, frameworks, incl. minimum version compatibility</w:t>
      </w:r>
      <w:r w:rsidR="004D00EC">
        <w:rPr>
          <w:rFonts w:ascii="Calibri" w:eastAsia="Times New Roman" w:hAnsi="Calibri"/>
          <w:color w:val="0000FF"/>
          <w:sz w:val="26"/>
          <w:szCs w:val="26"/>
        </w:rPr>
        <w:t>.</w:t>
      </w:r>
    </w:p>
    <w:p w14:paraId="7F621FD6" w14:textId="77777777" w:rsidR="00EA258E" w:rsidRDefault="00EA258E" w:rsidP="00582A3C">
      <w:pPr>
        <w:rPr>
          <w:rFonts w:ascii="Calibri" w:eastAsia="Times New Roman" w:hAnsi="Calibri"/>
          <w:sz w:val="26"/>
          <w:szCs w:val="26"/>
        </w:rPr>
      </w:pPr>
    </w:p>
    <w:p w14:paraId="27FE09D3" w14:textId="77777777" w:rsidR="00EA258E" w:rsidRDefault="0002761F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EA258E">
        <w:rPr>
          <w:rFonts w:ascii="Calibri" w:eastAsia="Times New Roman" w:hAnsi="Calibri"/>
          <w:b/>
          <w:i/>
          <w:sz w:val="26"/>
          <w:szCs w:val="26"/>
        </w:rPr>
        <w:t>List of contributors</w:t>
      </w:r>
    </w:p>
    <w:p w14:paraId="346CB126" w14:textId="2E7738F2" w:rsidR="00EA258E" w:rsidRPr="00EA258E" w:rsidRDefault="00EA258E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A57058">
        <w:rPr>
          <w:rFonts w:ascii="Calibri" w:hAnsi="Calibri"/>
          <w:color w:val="0000FF"/>
        </w:rPr>
        <w:t xml:space="preserve">Please list anyone who helped to create the </w:t>
      </w:r>
      <w:r>
        <w:rPr>
          <w:rFonts w:ascii="Calibri" w:hAnsi="Calibri"/>
          <w:color w:val="0000FF"/>
        </w:rPr>
        <w:t>software</w:t>
      </w:r>
      <w:r w:rsidRPr="00A57058">
        <w:rPr>
          <w:rFonts w:ascii="Calibri" w:hAnsi="Calibri"/>
          <w:color w:val="0000FF"/>
        </w:rPr>
        <w:t xml:space="preserve"> (who may also not be an author of th</w:t>
      </w:r>
      <w:r>
        <w:rPr>
          <w:rFonts w:ascii="Calibri" w:hAnsi="Calibri"/>
          <w:color w:val="0000FF"/>
        </w:rPr>
        <w:t>is</w:t>
      </w:r>
      <w:r w:rsidRPr="00A57058">
        <w:rPr>
          <w:rFonts w:ascii="Calibri" w:hAnsi="Calibri"/>
          <w:color w:val="0000FF"/>
        </w:rPr>
        <w:t xml:space="preserve"> paper), including their roles and affiliations.</w:t>
      </w:r>
    </w:p>
    <w:p w14:paraId="726C5BFC" w14:textId="77777777" w:rsidR="00EA258E" w:rsidRDefault="00EA258E" w:rsidP="00EA258E">
      <w:pPr>
        <w:ind w:left="360"/>
        <w:rPr>
          <w:rFonts w:ascii="Calibri" w:eastAsia="Times New Roman" w:hAnsi="Calibri"/>
          <w:sz w:val="26"/>
          <w:szCs w:val="26"/>
        </w:rPr>
      </w:pPr>
    </w:p>
    <w:p w14:paraId="18A5F586" w14:textId="010A5BFD" w:rsidR="004F6028" w:rsidRPr="004F6028" w:rsidRDefault="004F6028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4F6028">
        <w:rPr>
          <w:rFonts w:ascii="Calibri" w:eastAsia="Times New Roman" w:hAnsi="Calibri"/>
          <w:b/>
          <w:i/>
          <w:sz w:val="26"/>
          <w:szCs w:val="26"/>
        </w:rPr>
        <w:t>Software location</w:t>
      </w:r>
      <w:r>
        <w:rPr>
          <w:rFonts w:ascii="Calibri" w:eastAsia="Times New Roman" w:hAnsi="Calibri"/>
          <w:b/>
          <w:i/>
          <w:sz w:val="26"/>
          <w:szCs w:val="26"/>
        </w:rPr>
        <w:t>:</w:t>
      </w:r>
    </w:p>
    <w:p w14:paraId="5CA6FCCA" w14:textId="619A0727" w:rsidR="00F40309" w:rsidRPr="003632C3" w:rsidRDefault="000F5E1A" w:rsidP="004F6028">
      <w:pPr>
        <w:ind w:left="720"/>
        <w:rPr>
          <w:rFonts w:ascii="Calibri" w:eastAsia="Times New Roman" w:hAnsi="Calibri"/>
          <w:sz w:val="26"/>
          <w:szCs w:val="26"/>
        </w:rPr>
      </w:pPr>
      <w:r w:rsidRPr="004F6028">
        <w:rPr>
          <w:rFonts w:ascii="Calibri" w:eastAsia="Times New Roman" w:hAnsi="Calibri"/>
          <w:b/>
          <w:i/>
          <w:sz w:val="26"/>
          <w:szCs w:val="26"/>
        </w:rPr>
        <w:t>A</w:t>
      </w:r>
      <w:r w:rsidR="00F40309" w:rsidRPr="004F6028">
        <w:rPr>
          <w:rFonts w:ascii="Calibri" w:eastAsia="Times New Roman" w:hAnsi="Calibri"/>
          <w:b/>
          <w:i/>
          <w:sz w:val="26"/>
          <w:szCs w:val="26"/>
        </w:rPr>
        <w:t>rchive</w:t>
      </w:r>
      <w:r w:rsidRPr="003632C3">
        <w:rPr>
          <w:rFonts w:ascii="Calibri" w:eastAsia="Times New Roman" w:hAnsi="Calibri"/>
          <w:sz w:val="26"/>
          <w:szCs w:val="26"/>
        </w:rPr>
        <w:t xml:space="preserve"> (e.g. institutional repository, general repository)</w:t>
      </w:r>
      <w:r w:rsidR="00F40309" w:rsidRPr="003632C3">
        <w:rPr>
          <w:rFonts w:ascii="Calibri" w:eastAsia="Times New Roman" w:hAnsi="Calibri"/>
          <w:sz w:val="26"/>
          <w:szCs w:val="26"/>
        </w:rPr>
        <w:t xml:space="preserve"> (required</w:t>
      </w:r>
      <w:r w:rsidR="005D1198">
        <w:rPr>
          <w:rFonts w:ascii="Calibri" w:eastAsia="Times New Roman" w:hAnsi="Calibri"/>
          <w:sz w:val="26"/>
          <w:szCs w:val="26"/>
        </w:rPr>
        <w:t xml:space="preserve"> – please see instructions on journal website for depositing archive copy of software in a suitable repository</w:t>
      </w:r>
      <w:r w:rsidR="00F40309" w:rsidRPr="003632C3">
        <w:rPr>
          <w:rFonts w:ascii="Calibri" w:eastAsia="Times New Roman" w:hAnsi="Calibri"/>
          <w:sz w:val="26"/>
          <w:szCs w:val="26"/>
        </w:rPr>
        <w:t xml:space="preserve">) </w:t>
      </w:r>
    </w:p>
    <w:p w14:paraId="0D3CADD9" w14:textId="065F9D11" w:rsidR="00F40309" w:rsidRPr="005964DA" w:rsidRDefault="004F6028" w:rsidP="004F6028">
      <w:pPr>
        <w:ind w:left="1440"/>
        <w:rPr>
          <w:rFonts w:ascii="Calibri" w:eastAsia="Times New Roman" w:hAnsi="Calibri"/>
          <w:b/>
          <w:i/>
          <w:color w:val="0000FF"/>
          <w:sz w:val="26"/>
          <w:szCs w:val="26"/>
        </w:rPr>
      </w:pPr>
      <w:r>
        <w:rPr>
          <w:rFonts w:ascii="Calibri" w:eastAsia="Times New Roman" w:hAnsi="Calibri"/>
          <w:b/>
          <w:i/>
          <w:sz w:val="26"/>
          <w:szCs w:val="26"/>
        </w:rPr>
        <w:t>N</w:t>
      </w:r>
      <w:r w:rsidR="005964DA">
        <w:rPr>
          <w:rFonts w:ascii="Calibri" w:eastAsia="Times New Roman" w:hAnsi="Calibri"/>
          <w:b/>
          <w:i/>
          <w:sz w:val="26"/>
          <w:szCs w:val="26"/>
        </w:rPr>
        <w:t>ame</w:t>
      </w:r>
      <w:r w:rsidRPr="004F6028">
        <w:rPr>
          <w:rFonts w:ascii="Calibri" w:eastAsia="Times New Roman" w:hAnsi="Calibri"/>
          <w:b/>
          <w:i/>
          <w:sz w:val="26"/>
          <w:szCs w:val="26"/>
        </w:rPr>
        <w:t>:</w:t>
      </w:r>
      <w:r w:rsidRPr="004F6028">
        <w:rPr>
          <w:rFonts w:ascii="Calibri" w:eastAsia="Times New Roman" w:hAnsi="Calibri"/>
          <w:sz w:val="26"/>
          <w:szCs w:val="26"/>
        </w:rPr>
        <w:t xml:space="preserve"> T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he name of the archive</w:t>
      </w:r>
    </w:p>
    <w:p w14:paraId="6BE616DA" w14:textId="7D775610" w:rsidR="00F40309" w:rsidRPr="00146D82" w:rsidRDefault="004F6028" w:rsidP="004F6028">
      <w:pPr>
        <w:ind w:left="1440"/>
        <w:rPr>
          <w:rFonts w:ascii="Calibri" w:eastAsia="Times New Roman" w:hAnsi="Calibri"/>
          <w:sz w:val="26"/>
          <w:szCs w:val="26"/>
          <w:lang w:val="fr-FR"/>
          <w:rPrChange w:id="100" w:author="Popovic, M." w:date="2021-04-26T13:24:00Z">
            <w:rPr>
              <w:rFonts w:ascii="Calibri" w:eastAsia="Times New Roman" w:hAnsi="Calibri"/>
              <w:sz w:val="26"/>
              <w:szCs w:val="26"/>
            </w:rPr>
          </w:rPrChange>
        </w:rPr>
      </w:pPr>
      <w:r w:rsidRPr="00146D82">
        <w:rPr>
          <w:rFonts w:ascii="Calibri" w:eastAsia="Times New Roman" w:hAnsi="Calibri"/>
          <w:b/>
          <w:i/>
          <w:sz w:val="26"/>
          <w:szCs w:val="26"/>
          <w:lang w:val="fr-FR"/>
          <w:rPrChange w:id="101" w:author="Popovic, M." w:date="2021-04-26T13:24:00Z">
            <w:rPr>
              <w:rFonts w:ascii="Calibri" w:eastAsia="Times New Roman" w:hAnsi="Calibri"/>
              <w:b/>
              <w:i/>
              <w:sz w:val="26"/>
              <w:szCs w:val="26"/>
            </w:rPr>
          </w:rPrChange>
        </w:rPr>
        <w:lastRenderedPageBreak/>
        <w:t>Persistent identifier:</w:t>
      </w:r>
      <w:r w:rsidRPr="00146D82">
        <w:rPr>
          <w:rFonts w:ascii="Calibri" w:eastAsia="Times New Roman" w:hAnsi="Calibri"/>
          <w:sz w:val="26"/>
          <w:szCs w:val="26"/>
          <w:lang w:val="fr-FR"/>
          <w:rPrChange w:id="102" w:author="Popovic, M." w:date="2021-04-26T13:24:00Z">
            <w:rPr>
              <w:rFonts w:ascii="Calibri" w:eastAsia="Times New Roman" w:hAnsi="Calibri"/>
              <w:sz w:val="26"/>
              <w:szCs w:val="26"/>
            </w:rPr>
          </w:rPrChange>
        </w:rPr>
        <w:t xml:space="preserve"> </w:t>
      </w:r>
      <w:proofErr w:type="spellStart"/>
      <w:r w:rsidRPr="00146D82">
        <w:rPr>
          <w:rFonts w:ascii="Calibri" w:eastAsia="Times New Roman" w:hAnsi="Calibri"/>
          <w:color w:val="0000FF"/>
          <w:sz w:val="26"/>
          <w:szCs w:val="26"/>
          <w:lang w:val="fr-FR"/>
          <w:rPrChange w:id="103" w:author="Popovic, M." w:date="2021-04-26T13:24:00Z">
            <w:rPr>
              <w:rFonts w:ascii="Calibri" w:eastAsia="Times New Roman" w:hAnsi="Calibri"/>
              <w:color w:val="0000FF"/>
              <w:sz w:val="26"/>
              <w:szCs w:val="26"/>
            </w:rPr>
          </w:rPrChange>
        </w:rPr>
        <w:t>e.g</w:t>
      </w:r>
      <w:proofErr w:type="spellEnd"/>
      <w:r w:rsidRPr="00146D82">
        <w:rPr>
          <w:rFonts w:ascii="Calibri" w:eastAsia="Times New Roman" w:hAnsi="Calibri"/>
          <w:color w:val="0000FF"/>
          <w:sz w:val="26"/>
          <w:szCs w:val="26"/>
          <w:lang w:val="fr-FR"/>
          <w:rPrChange w:id="104" w:author="Popovic, M." w:date="2021-04-26T13:24:00Z">
            <w:rPr>
              <w:rFonts w:ascii="Calibri" w:eastAsia="Times New Roman" w:hAnsi="Calibri"/>
              <w:color w:val="0000FF"/>
              <w:sz w:val="26"/>
              <w:szCs w:val="26"/>
            </w:rPr>
          </w:rPrChange>
        </w:rPr>
        <w:t xml:space="preserve">. DOI, </w:t>
      </w:r>
      <w:proofErr w:type="spellStart"/>
      <w:r w:rsidRPr="00146D82">
        <w:rPr>
          <w:rFonts w:ascii="Calibri" w:eastAsia="Times New Roman" w:hAnsi="Calibri"/>
          <w:color w:val="0000FF"/>
          <w:sz w:val="26"/>
          <w:szCs w:val="26"/>
          <w:lang w:val="fr-FR"/>
          <w:rPrChange w:id="105" w:author="Popovic, M." w:date="2021-04-26T13:24:00Z">
            <w:rPr>
              <w:rFonts w:ascii="Calibri" w:eastAsia="Times New Roman" w:hAnsi="Calibri"/>
              <w:color w:val="0000FF"/>
              <w:sz w:val="26"/>
              <w:szCs w:val="26"/>
            </w:rPr>
          </w:rPrChange>
        </w:rPr>
        <w:t>handle</w:t>
      </w:r>
      <w:proofErr w:type="spellEnd"/>
      <w:r w:rsidRPr="00146D82">
        <w:rPr>
          <w:rFonts w:ascii="Calibri" w:eastAsia="Times New Roman" w:hAnsi="Calibri"/>
          <w:color w:val="0000FF"/>
          <w:sz w:val="26"/>
          <w:szCs w:val="26"/>
          <w:lang w:val="fr-FR"/>
          <w:rPrChange w:id="106" w:author="Popovic, M." w:date="2021-04-26T13:24:00Z">
            <w:rPr>
              <w:rFonts w:ascii="Calibri" w:eastAsia="Times New Roman" w:hAnsi="Calibri"/>
              <w:color w:val="0000FF"/>
              <w:sz w:val="26"/>
              <w:szCs w:val="26"/>
            </w:rPr>
          </w:rPrChange>
        </w:rPr>
        <w:t>, PURL, etc.</w:t>
      </w:r>
    </w:p>
    <w:p w14:paraId="75078BCC" w14:textId="6A1B4D54" w:rsidR="00F40309" w:rsidRPr="005964DA" w:rsidRDefault="004F6028" w:rsidP="004F6028">
      <w:pPr>
        <w:ind w:left="1440"/>
        <w:rPr>
          <w:rFonts w:ascii="Calibri" w:eastAsia="Times New Roman" w:hAnsi="Calibri"/>
          <w:b/>
          <w:i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L</w:t>
      </w:r>
      <w:r w:rsidR="005964DA" w:rsidRPr="005964DA">
        <w:rPr>
          <w:rFonts w:ascii="Calibri" w:eastAsia="Times New Roman" w:hAnsi="Calibri"/>
          <w:b/>
          <w:i/>
          <w:sz w:val="26"/>
          <w:szCs w:val="26"/>
        </w:rPr>
        <w:t>icen</w:t>
      </w:r>
      <w:r w:rsidR="005964DA">
        <w:rPr>
          <w:rFonts w:ascii="Calibri" w:eastAsia="Times New Roman" w:hAnsi="Calibri"/>
          <w:b/>
          <w:i/>
          <w:sz w:val="26"/>
          <w:szCs w:val="26"/>
        </w:rPr>
        <w:t>c</w:t>
      </w:r>
      <w:r w:rsidR="005964DA" w:rsidRPr="005964DA">
        <w:rPr>
          <w:rFonts w:ascii="Calibri" w:eastAsia="Times New Roman" w:hAnsi="Calibri"/>
          <w:b/>
          <w:i/>
          <w:sz w:val="26"/>
          <w:szCs w:val="26"/>
        </w:rPr>
        <w:t>e</w:t>
      </w:r>
      <w:r w:rsidRPr="005964DA">
        <w:rPr>
          <w:rFonts w:ascii="Calibri" w:eastAsia="Times New Roman" w:hAnsi="Calibri"/>
          <w:b/>
          <w:i/>
          <w:sz w:val="26"/>
          <w:szCs w:val="26"/>
        </w:rPr>
        <w:t>:</w:t>
      </w:r>
      <w:r w:rsidR="005964DA">
        <w:rPr>
          <w:rFonts w:ascii="Calibri" w:eastAsia="Times New Roman" w:hAnsi="Calibri"/>
          <w:b/>
          <w:i/>
          <w:sz w:val="26"/>
          <w:szCs w:val="26"/>
        </w:rPr>
        <w:t xml:space="preserve"> </w:t>
      </w:r>
      <w:r w:rsidR="005964DA" w:rsidRPr="005964DA">
        <w:rPr>
          <w:rFonts w:ascii="Calibri" w:eastAsia="Times New Roman" w:hAnsi="Calibri"/>
          <w:color w:val="0000FF"/>
          <w:sz w:val="26"/>
          <w:szCs w:val="26"/>
        </w:rPr>
        <w:t>Open license under which the software is licensed</w:t>
      </w:r>
    </w:p>
    <w:p w14:paraId="3E2D8CE4" w14:textId="6D25078B" w:rsidR="0002761F" w:rsidRDefault="004F6028" w:rsidP="004F6028">
      <w:pPr>
        <w:ind w:left="1440"/>
        <w:rPr>
          <w:rFonts w:ascii="Calibri" w:eastAsia="Times New Roman" w:hAnsi="Calibri"/>
          <w:color w:val="0000FF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P</w:t>
      </w:r>
      <w:r w:rsidR="00C77E5D" w:rsidRPr="005964DA">
        <w:rPr>
          <w:rFonts w:ascii="Calibri" w:eastAsia="Times New Roman" w:hAnsi="Calibri"/>
          <w:b/>
          <w:i/>
          <w:sz w:val="26"/>
          <w:szCs w:val="26"/>
        </w:rPr>
        <w:t>ublisher</w:t>
      </w:r>
      <w:r w:rsidRPr="005964DA">
        <w:rPr>
          <w:rFonts w:ascii="Calibri" w:eastAsia="Times New Roman" w:hAnsi="Calibri"/>
          <w:b/>
          <w:i/>
          <w:color w:val="0000FF"/>
          <w:sz w:val="26"/>
          <w:szCs w:val="26"/>
        </w:rPr>
        <w:t>:</w:t>
      </w:r>
      <w:r w:rsidR="005964DA" w:rsidRPr="005964DA">
        <w:rPr>
          <w:rFonts w:ascii="Calibri" w:eastAsia="Times New Roman" w:hAnsi="Calibri"/>
          <w:b/>
          <w:i/>
          <w:color w:val="0000FF"/>
          <w:sz w:val="26"/>
          <w:szCs w:val="26"/>
        </w:rPr>
        <w:t xml:space="preserve"> </w:t>
      </w:r>
      <w:r w:rsidR="005964DA" w:rsidRPr="005964DA">
        <w:rPr>
          <w:rFonts w:ascii="Calibri" w:eastAsia="Times New Roman" w:hAnsi="Calibri"/>
          <w:color w:val="0000FF"/>
          <w:sz w:val="26"/>
          <w:szCs w:val="26"/>
        </w:rPr>
        <w:t>Name of the person who deposited the software</w:t>
      </w:r>
    </w:p>
    <w:p w14:paraId="6D1160F8" w14:textId="04EC791E" w:rsidR="005D1198" w:rsidRPr="005964DA" w:rsidRDefault="005D1198" w:rsidP="004F6028">
      <w:pPr>
        <w:ind w:left="1440"/>
        <w:rPr>
          <w:rFonts w:ascii="Calibri" w:eastAsia="Times New Roman" w:hAnsi="Calibri"/>
          <w:i/>
          <w:color w:val="0000FF"/>
          <w:sz w:val="26"/>
          <w:szCs w:val="26"/>
        </w:rPr>
      </w:pPr>
      <w:r>
        <w:rPr>
          <w:rFonts w:ascii="Calibri" w:eastAsia="Times New Roman" w:hAnsi="Calibri"/>
          <w:b/>
          <w:i/>
          <w:sz w:val="26"/>
          <w:szCs w:val="26"/>
        </w:rPr>
        <w:t>Version published:</w:t>
      </w:r>
      <w:r>
        <w:rPr>
          <w:rFonts w:ascii="Calibri" w:eastAsia="Times New Roman" w:hAnsi="Calibri"/>
          <w:i/>
          <w:color w:val="0000FF"/>
          <w:sz w:val="26"/>
          <w:szCs w:val="26"/>
        </w:rPr>
        <w:t xml:space="preserve"> </w:t>
      </w:r>
      <w:r w:rsidRPr="00FF55C7">
        <w:rPr>
          <w:rFonts w:ascii="Calibri" w:eastAsia="Times New Roman" w:hAnsi="Calibri"/>
          <w:color w:val="0000FF"/>
          <w:sz w:val="26"/>
          <w:szCs w:val="26"/>
        </w:rPr>
        <w:t>The version number of the software archived</w:t>
      </w:r>
    </w:p>
    <w:p w14:paraId="565FE695" w14:textId="28232CFC" w:rsidR="00F2003E" w:rsidRPr="005964DA" w:rsidRDefault="004F6028" w:rsidP="004F6028">
      <w:pPr>
        <w:ind w:left="1440"/>
        <w:rPr>
          <w:rFonts w:ascii="Calibri" w:eastAsia="Times New Roman" w:hAnsi="Calibri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D</w:t>
      </w:r>
      <w:r w:rsidR="00F2003E" w:rsidRPr="005964DA">
        <w:rPr>
          <w:rFonts w:ascii="Calibri" w:eastAsia="Times New Roman" w:hAnsi="Calibri"/>
          <w:b/>
          <w:i/>
          <w:sz w:val="26"/>
          <w:szCs w:val="26"/>
        </w:rPr>
        <w:t>ate published</w:t>
      </w:r>
      <w:r w:rsidRPr="005964DA">
        <w:rPr>
          <w:rFonts w:ascii="Calibri" w:eastAsia="Times New Roman" w:hAnsi="Calibri"/>
          <w:b/>
          <w:i/>
          <w:sz w:val="26"/>
          <w:szCs w:val="26"/>
        </w:rPr>
        <w:t>:</w:t>
      </w:r>
      <w:r w:rsidR="005964DA">
        <w:rPr>
          <w:rFonts w:ascii="Calibri" w:eastAsia="Times New Roman" w:hAnsi="Calibri"/>
          <w:b/>
          <w:i/>
          <w:sz w:val="26"/>
          <w:szCs w:val="26"/>
        </w:rPr>
        <w:t xml:space="preserve"> </w:t>
      </w:r>
      <w:proofErr w:type="spellStart"/>
      <w:r w:rsidR="005964DA" w:rsidRPr="005964DA">
        <w:rPr>
          <w:rFonts w:ascii="Calibri" w:eastAsia="Times New Roman" w:hAnsi="Calibri"/>
          <w:color w:val="0000FF"/>
          <w:sz w:val="26"/>
          <w:szCs w:val="26"/>
        </w:rPr>
        <w:t>dd</w:t>
      </w:r>
      <w:proofErr w:type="spellEnd"/>
      <w:r w:rsidR="005964DA" w:rsidRPr="005964DA">
        <w:rPr>
          <w:rFonts w:ascii="Calibri" w:eastAsia="Times New Roman" w:hAnsi="Calibri"/>
          <w:color w:val="0000FF"/>
          <w:sz w:val="26"/>
          <w:szCs w:val="26"/>
        </w:rPr>
        <w:t>/mm/</w:t>
      </w:r>
      <w:proofErr w:type="spellStart"/>
      <w:r w:rsidR="005964DA" w:rsidRPr="005964DA">
        <w:rPr>
          <w:rFonts w:ascii="Calibri" w:eastAsia="Times New Roman" w:hAnsi="Calibri"/>
          <w:color w:val="0000FF"/>
          <w:sz w:val="26"/>
          <w:szCs w:val="26"/>
        </w:rPr>
        <w:t>yy</w:t>
      </w:r>
      <w:proofErr w:type="spellEnd"/>
    </w:p>
    <w:p w14:paraId="3D8B12D0" w14:textId="64D9B719" w:rsidR="00F40309" w:rsidRPr="003632C3" w:rsidRDefault="00F40309" w:rsidP="004F6028">
      <w:pPr>
        <w:ind w:left="720"/>
        <w:rPr>
          <w:rFonts w:ascii="Calibri" w:eastAsia="Times New Roman" w:hAnsi="Calibri"/>
          <w:sz w:val="26"/>
          <w:szCs w:val="26"/>
        </w:rPr>
      </w:pPr>
      <w:r w:rsidRPr="005964DA">
        <w:rPr>
          <w:rFonts w:ascii="Calibri" w:eastAsia="Times New Roman" w:hAnsi="Calibri"/>
          <w:b/>
          <w:sz w:val="26"/>
          <w:szCs w:val="26"/>
        </w:rPr>
        <w:t>Code repository</w:t>
      </w:r>
      <w:r w:rsidRPr="003632C3">
        <w:rPr>
          <w:rFonts w:ascii="Calibri" w:eastAsia="Times New Roman" w:hAnsi="Calibri"/>
          <w:sz w:val="26"/>
          <w:szCs w:val="26"/>
        </w:rPr>
        <w:t xml:space="preserve"> </w:t>
      </w:r>
      <w:r w:rsidR="005964DA">
        <w:rPr>
          <w:rFonts w:ascii="Calibri" w:eastAsia="Times New Roman" w:hAnsi="Calibri"/>
          <w:sz w:val="26"/>
          <w:szCs w:val="26"/>
        </w:rPr>
        <w:t xml:space="preserve">(e.g. </w:t>
      </w:r>
      <w:proofErr w:type="spellStart"/>
      <w:r w:rsidR="005964DA">
        <w:rPr>
          <w:rFonts w:ascii="Calibri" w:eastAsia="Times New Roman" w:hAnsi="Calibri"/>
          <w:sz w:val="26"/>
          <w:szCs w:val="26"/>
        </w:rPr>
        <w:t>SourceForge</w:t>
      </w:r>
      <w:proofErr w:type="spellEnd"/>
      <w:r w:rsidR="005964DA">
        <w:rPr>
          <w:rFonts w:ascii="Calibri" w:eastAsia="Times New Roman" w:hAnsi="Calibri"/>
          <w:sz w:val="26"/>
          <w:szCs w:val="26"/>
        </w:rPr>
        <w:t xml:space="preserve">, GitHub etc.) </w:t>
      </w:r>
      <w:r w:rsidRPr="003632C3">
        <w:rPr>
          <w:rFonts w:ascii="Calibri" w:eastAsia="Times New Roman" w:hAnsi="Calibri"/>
          <w:sz w:val="26"/>
          <w:szCs w:val="26"/>
        </w:rPr>
        <w:t>(</w:t>
      </w:r>
      <w:r w:rsidR="005D1198">
        <w:rPr>
          <w:rFonts w:ascii="Calibri" w:eastAsia="Times New Roman" w:hAnsi="Calibri"/>
          <w:sz w:val="26"/>
          <w:szCs w:val="26"/>
        </w:rPr>
        <w:t>required</w:t>
      </w:r>
      <w:r w:rsidRPr="003632C3">
        <w:rPr>
          <w:rFonts w:ascii="Calibri" w:eastAsia="Times New Roman" w:hAnsi="Calibri"/>
          <w:sz w:val="26"/>
          <w:szCs w:val="26"/>
        </w:rPr>
        <w:t xml:space="preserve">) </w:t>
      </w:r>
    </w:p>
    <w:p w14:paraId="4E712AB8" w14:textId="21A0DE54" w:rsidR="005964DA" w:rsidRPr="005964DA" w:rsidRDefault="005964DA" w:rsidP="005964DA">
      <w:pPr>
        <w:ind w:left="1440"/>
        <w:rPr>
          <w:rFonts w:ascii="Calibri" w:eastAsia="Times New Roman" w:hAnsi="Calibri"/>
          <w:b/>
          <w:i/>
          <w:color w:val="0000FF"/>
          <w:sz w:val="26"/>
          <w:szCs w:val="26"/>
        </w:rPr>
      </w:pPr>
      <w:r>
        <w:rPr>
          <w:rFonts w:ascii="Calibri" w:eastAsia="Times New Roman" w:hAnsi="Calibri"/>
          <w:b/>
          <w:i/>
          <w:sz w:val="26"/>
          <w:szCs w:val="26"/>
        </w:rPr>
        <w:t>Name</w:t>
      </w:r>
      <w:r w:rsidRPr="004F6028">
        <w:rPr>
          <w:rFonts w:ascii="Calibri" w:eastAsia="Times New Roman" w:hAnsi="Calibri"/>
          <w:b/>
          <w:i/>
          <w:sz w:val="26"/>
          <w:szCs w:val="26"/>
        </w:rPr>
        <w:t>:</w:t>
      </w:r>
      <w:r w:rsidRPr="004F6028">
        <w:rPr>
          <w:rFonts w:ascii="Calibri" w:eastAsia="Times New Roman" w:hAnsi="Calibri"/>
          <w:sz w:val="26"/>
          <w:szCs w:val="26"/>
        </w:rPr>
        <w:t xml:space="preserve"> T</w:t>
      </w:r>
      <w:r>
        <w:rPr>
          <w:rFonts w:ascii="Calibri" w:eastAsia="Times New Roman" w:hAnsi="Calibri"/>
          <w:color w:val="0000FF"/>
          <w:sz w:val="26"/>
          <w:szCs w:val="26"/>
        </w:rPr>
        <w:t>he name of the code repository</w:t>
      </w:r>
    </w:p>
    <w:p w14:paraId="6680B487" w14:textId="3C845EA2" w:rsidR="005964DA" w:rsidRPr="004F6028" w:rsidRDefault="005964DA" w:rsidP="005964DA">
      <w:pPr>
        <w:ind w:left="1440"/>
        <w:rPr>
          <w:rFonts w:ascii="Calibri" w:eastAsia="Times New Roman" w:hAnsi="Calibri"/>
          <w:sz w:val="26"/>
          <w:szCs w:val="26"/>
        </w:rPr>
      </w:pPr>
      <w:r>
        <w:rPr>
          <w:rFonts w:ascii="Calibri" w:eastAsia="Times New Roman" w:hAnsi="Calibri"/>
          <w:b/>
          <w:i/>
          <w:sz w:val="26"/>
          <w:szCs w:val="26"/>
        </w:rPr>
        <w:t>I</w:t>
      </w:r>
      <w:r w:rsidRPr="005964DA">
        <w:rPr>
          <w:rFonts w:ascii="Calibri" w:eastAsia="Times New Roman" w:hAnsi="Calibri"/>
          <w:b/>
          <w:i/>
          <w:sz w:val="26"/>
          <w:szCs w:val="26"/>
        </w:rPr>
        <w:t>dentifier:</w:t>
      </w:r>
      <w:r>
        <w:rPr>
          <w:rFonts w:ascii="Calibri" w:eastAsia="Times New Roman" w:hAnsi="Calibri"/>
          <w:sz w:val="26"/>
          <w:szCs w:val="26"/>
        </w:rPr>
        <w:t xml:space="preserve"> </w:t>
      </w:r>
      <w:r>
        <w:rPr>
          <w:rFonts w:ascii="Calibri" w:eastAsia="Times New Roman" w:hAnsi="Calibri"/>
          <w:color w:val="0000FF"/>
          <w:sz w:val="26"/>
          <w:szCs w:val="26"/>
        </w:rPr>
        <w:t xml:space="preserve">The identifier (or URI) used by the repository </w:t>
      </w:r>
    </w:p>
    <w:p w14:paraId="729A829F" w14:textId="77777777" w:rsidR="005964DA" w:rsidRPr="005964DA" w:rsidRDefault="005964DA" w:rsidP="005964DA">
      <w:pPr>
        <w:ind w:left="1440"/>
        <w:rPr>
          <w:rFonts w:ascii="Calibri" w:eastAsia="Times New Roman" w:hAnsi="Calibri"/>
          <w:b/>
          <w:i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Licen</w:t>
      </w:r>
      <w:r>
        <w:rPr>
          <w:rFonts w:ascii="Calibri" w:eastAsia="Times New Roman" w:hAnsi="Calibri"/>
          <w:b/>
          <w:i/>
          <w:sz w:val="26"/>
          <w:szCs w:val="26"/>
        </w:rPr>
        <w:t>c</w:t>
      </w:r>
      <w:r w:rsidRPr="005964DA">
        <w:rPr>
          <w:rFonts w:ascii="Calibri" w:eastAsia="Times New Roman" w:hAnsi="Calibri"/>
          <w:b/>
          <w:i/>
          <w:sz w:val="26"/>
          <w:szCs w:val="26"/>
        </w:rPr>
        <w:t>e:</w:t>
      </w:r>
      <w:r>
        <w:rPr>
          <w:rFonts w:ascii="Calibri" w:eastAsia="Times New Roman" w:hAnsi="Calibri"/>
          <w:b/>
          <w:i/>
          <w:sz w:val="26"/>
          <w:szCs w:val="26"/>
        </w:rPr>
        <w:t xml:space="preserve"> 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Open license under which the software is licensed</w:t>
      </w:r>
    </w:p>
    <w:p w14:paraId="76BC161A" w14:textId="77777777" w:rsidR="005964DA" w:rsidRPr="005964DA" w:rsidRDefault="005964DA" w:rsidP="005964DA">
      <w:pPr>
        <w:ind w:left="1440"/>
        <w:rPr>
          <w:rFonts w:ascii="Calibri" w:eastAsia="Times New Roman" w:hAnsi="Calibri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Date published:</w:t>
      </w:r>
      <w:r>
        <w:rPr>
          <w:rFonts w:ascii="Calibri" w:eastAsia="Times New Roman" w:hAnsi="Calibri"/>
          <w:b/>
          <w:i/>
          <w:sz w:val="26"/>
          <w:szCs w:val="26"/>
        </w:rPr>
        <w:t xml:space="preserve"> </w:t>
      </w:r>
      <w:proofErr w:type="spellStart"/>
      <w:r w:rsidRPr="005964DA">
        <w:rPr>
          <w:rFonts w:ascii="Calibri" w:eastAsia="Times New Roman" w:hAnsi="Calibri"/>
          <w:color w:val="0000FF"/>
          <w:sz w:val="26"/>
          <w:szCs w:val="26"/>
        </w:rPr>
        <w:t>dd</w:t>
      </w:r>
      <w:proofErr w:type="spellEnd"/>
      <w:r w:rsidRPr="005964DA">
        <w:rPr>
          <w:rFonts w:ascii="Calibri" w:eastAsia="Times New Roman" w:hAnsi="Calibri"/>
          <w:color w:val="0000FF"/>
          <w:sz w:val="26"/>
          <w:szCs w:val="26"/>
        </w:rPr>
        <w:t>/mm/</w:t>
      </w:r>
      <w:proofErr w:type="spellStart"/>
      <w:r w:rsidRPr="005964DA">
        <w:rPr>
          <w:rFonts w:ascii="Calibri" w:eastAsia="Times New Roman" w:hAnsi="Calibri"/>
          <w:color w:val="0000FF"/>
          <w:sz w:val="26"/>
          <w:szCs w:val="26"/>
        </w:rPr>
        <w:t>yy</w:t>
      </w:r>
      <w:proofErr w:type="spellEnd"/>
    </w:p>
    <w:p w14:paraId="2CB1C4AB" w14:textId="1A732E9E" w:rsidR="00F40309" w:rsidRPr="005964DA" w:rsidRDefault="00F40309" w:rsidP="004F6028">
      <w:pPr>
        <w:ind w:left="720"/>
        <w:rPr>
          <w:rFonts w:ascii="Calibri" w:eastAsia="Times New Roman" w:hAnsi="Calibri"/>
          <w:b/>
          <w:sz w:val="26"/>
          <w:szCs w:val="26"/>
        </w:rPr>
      </w:pPr>
      <w:r w:rsidRPr="005964DA">
        <w:rPr>
          <w:rFonts w:ascii="Calibri" w:eastAsia="Times New Roman" w:hAnsi="Calibri"/>
          <w:b/>
          <w:sz w:val="26"/>
          <w:szCs w:val="26"/>
        </w:rPr>
        <w:t xml:space="preserve">Emulation environment </w:t>
      </w:r>
      <w:r w:rsidR="005D1198" w:rsidRPr="00FF55C7">
        <w:rPr>
          <w:rFonts w:ascii="Calibri" w:eastAsia="Times New Roman" w:hAnsi="Calibri"/>
          <w:sz w:val="26"/>
          <w:szCs w:val="26"/>
        </w:rPr>
        <w:t>(if appropriate)</w:t>
      </w:r>
    </w:p>
    <w:p w14:paraId="770F8E7A" w14:textId="5CA82496" w:rsidR="005964DA" w:rsidRPr="005964DA" w:rsidRDefault="005964DA" w:rsidP="005964DA">
      <w:pPr>
        <w:ind w:left="1440"/>
        <w:rPr>
          <w:rFonts w:ascii="Calibri" w:eastAsia="Times New Roman" w:hAnsi="Calibri"/>
          <w:b/>
          <w:i/>
          <w:color w:val="0000FF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Name:</w:t>
      </w:r>
      <w:r w:rsidRPr="005964DA">
        <w:rPr>
          <w:rFonts w:ascii="Calibri" w:eastAsia="Times New Roman" w:hAnsi="Calibri"/>
          <w:sz w:val="26"/>
          <w:szCs w:val="26"/>
        </w:rPr>
        <w:t xml:space="preserve"> T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he name of the emulation environment</w:t>
      </w:r>
    </w:p>
    <w:p w14:paraId="2AD9CEF0" w14:textId="56876AB3" w:rsidR="005964DA" w:rsidRPr="005964DA" w:rsidRDefault="005964DA" w:rsidP="005964DA">
      <w:pPr>
        <w:ind w:left="1440"/>
        <w:rPr>
          <w:rFonts w:ascii="Calibri" w:eastAsia="Times New Roman" w:hAnsi="Calibri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Identifier:</w:t>
      </w:r>
      <w:r w:rsidRPr="005964DA">
        <w:rPr>
          <w:rFonts w:ascii="Calibri" w:eastAsia="Times New Roman" w:hAnsi="Calibri"/>
          <w:sz w:val="26"/>
          <w:szCs w:val="26"/>
        </w:rPr>
        <w:t xml:space="preserve"> 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The identifier (or URI) used by the emulator</w:t>
      </w:r>
    </w:p>
    <w:p w14:paraId="00E4A755" w14:textId="241541E6" w:rsidR="005964DA" w:rsidRPr="005964DA" w:rsidRDefault="005964DA" w:rsidP="005964DA">
      <w:pPr>
        <w:ind w:left="1440"/>
        <w:rPr>
          <w:rFonts w:ascii="Calibri" w:eastAsia="Times New Roman" w:hAnsi="Calibri"/>
          <w:b/>
          <w:i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 xml:space="preserve">Licence: 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Open license under which the software is licensed here</w:t>
      </w:r>
    </w:p>
    <w:p w14:paraId="5EF408B2" w14:textId="77777777" w:rsidR="005964DA" w:rsidRDefault="005964DA" w:rsidP="005964DA">
      <w:pPr>
        <w:ind w:left="1440"/>
        <w:rPr>
          <w:rFonts w:ascii="Calibri" w:eastAsia="Times New Roman" w:hAnsi="Calibri"/>
          <w:color w:val="0000FF"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 xml:space="preserve">Date published: </w:t>
      </w:r>
      <w:proofErr w:type="spellStart"/>
      <w:r w:rsidRPr="005964DA">
        <w:rPr>
          <w:rFonts w:ascii="Calibri" w:eastAsia="Times New Roman" w:hAnsi="Calibri"/>
          <w:color w:val="0000FF"/>
          <w:sz w:val="26"/>
          <w:szCs w:val="26"/>
        </w:rPr>
        <w:t>dd</w:t>
      </w:r>
      <w:proofErr w:type="spellEnd"/>
      <w:r w:rsidRPr="005964DA">
        <w:rPr>
          <w:rFonts w:ascii="Calibri" w:eastAsia="Times New Roman" w:hAnsi="Calibri"/>
          <w:color w:val="0000FF"/>
          <w:sz w:val="26"/>
          <w:szCs w:val="26"/>
        </w:rPr>
        <w:t>/mm/</w:t>
      </w:r>
      <w:proofErr w:type="spellStart"/>
      <w:r w:rsidRPr="005964DA">
        <w:rPr>
          <w:rFonts w:ascii="Calibri" w:eastAsia="Times New Roman" w:hAnsi="Calibri"/>
          <w:color w:val="0000FF"/>
          <w:sz w:val="26"/>
          <w:szCs w:val="26"/>
        </w:rPr>
        <w:t>yy</w:t>
      </w:r>
      <w:proofErr w:type="spellEnd"/>
    </w:p>
    <w:p w14:paraId="70D97961" w14:textId="2DBCDB93" w:rsidR="0002761F" w:rsidRPr="003632C3" w:rsidRDefault="0002761F" w:rsidP="005964DA">
      <w:pPr>
        <w:rPr>
          <w:rFonts w:ascii="Calibri" w:eastAsia="Times New Roman" w:hAnsi="Calibri"/>
          <w:sz w:val="26"/>
          <w:szCs w:val="26"/>
        </w:rPr>
      </w:pPr>
    </w:p>
    <w:p w14:paraId="41405D0F" w14:textId="77777777" w:rsidR="005964DA" w:rsidRPr="005964DA" w:rsidRDefault="005964DA" w:rsidP="00582A3C">
      <w:pPr>
        <w:rPr>
          <w:rFonts w:ascii="Calibri" w:eastAsia="Times New Roman" w:hAnsi="Calibri"/>
          <w:b/>
          <w:i/>
          <w:sz w:val="26"/>
          <w:szCs w:val="26"/>
        </w:rPr>
      </w:pPr>
      <w:r w:rsidRPr="005964DA">
        <w:rPr>
          <w:rFonts w:ascii="Calibri" w:eastAsia="Times New Roman" w:hAnsi="Calibri"/>
          <w:b/>
          <w:i/>
          <w:sz w:val="26"/>
          <w:szCs w:val="26"/>
        </w:rPr>
        <w:t>Language</w:t>
      </w:r>
    </w:p>
    <w:p w14:paraId="6212742C" w14:textId="5D3EED4D" w:rsidR="0002761F" w:rsidRDefault="002A3B77" w:rsidP="00582A3C">
      <w:pPr>
        <w:rPr>
          <w:rFonts w:ascii="Calibri" w:eastAsia="Times New Roman" w:hAnsi="Calibri"/>
          <w:color w:val="0000FF"/>
          <w:sz w:val="26"/>
          <w:szCs w:val="26"/>
        </w:rPr>
      </w:pPr>
      <w:r w:rsidRPr="005964DA">
        <w:rPr>
          <w:rFonts w:ascii="Calibri" w:eastAsia="Times New Roman" w:hAnsi="Calibri"/>
          <w:color w:val="0000FF"/>
          <w:sz w:val="26"/>
          <w:szCs w:val="26"/>
        </w:rPr>
        <w:t>Language of repository, software and</w:t>
      </w:r>
      <w:r w:rsidR="0002761F" w:rsidRPr="005964DA">
        <w:rPr>
          <w:rFonts w:ascii="Calibri" w:eastAsia="Times New Roman" w:hAnsi="Calibri"/>
          <w:color w:val="0000FF"/>
          <w:sz w:val="26"/>
          <w:szCs w:val="26"/>
        </w:rPr>
        <w:t xml:space="preserve"> </w:t>
      </w:r>
      <w:r w:rsidRPr="005964DA">
        <w:rPr>
          <w:rFonts w:ascii="Calibri" w:eastAsia="Times New Roman" w:hAnsi="Calibri"/>
          <w:color w:val="0000FF"/>
          <w:sz w:val="26"/>
          <w:szCs w:val="26"/>
        </w:rPr>
        <w:t>supporting files</w:t>
      </w:r>
    </w:p>
    <w:p w14:paraId="7EEF1DB4" w14:textId="77777777" w:rsidR="005D1198" w:rsidRPr="005964DA" w:rsidRDefault="005D1198" w:rsidP="00582A3C">
      <w:pPr>
        <w:rPr>
          <w:rFonts w:ascii="Calibri" w:eastAsia="Times New Roman" w:hAnsi="Calibri"/>
          <w:color w:val="0000FF"/>
          <w:sz w:val="26"/>
          <w:szCs w:val="26"/>
        </w:rPr>
      </w:pPr>
    </w:p>
    <w:p w14:paraId="66DE9FFC" w14:textId="6D9EEC41" w:rsidR="00F40309" w:rsidRPr="00960E13" w:rsidRDefault="000B178C" w:rsidP="00582A3C">
      <w:pPr>
        <w:rPr>
          <w:rFonts w:ascii="Calibri" w:eastAsia="Times New Roman" w:hAnsi="Calibri"/>
          <w:b/>
          <w:sz w:val="26"/>
          <w:szCs w:val="26"/>
        </w:rPr>
      </w:pPr>
      <w:r>
        <w:rPr>
          <w:rFonts w:ascii="Calibri" w:eastAsia="Times New Roman" w:hAnsi="Calibri"/>
          <w:b/>
          <w:sz w:val="26"/>
          <w:szCs w:val="26"/>
        </w:rPr>
        <w:t>(3)</w:t>
      </w:r>
      <w:r w:rsidR="00960E13" w:rsidRPr="00960E13">
        <w:rPr>
          <w:rFonts w:ascii="Calibri" w:eastAsia="Times New Roman" w:hAnsi="Calibri"/>
          <w:b/>
          <w:sz w:val="26"/>
          <w:szCs w:val="26"/>
        </w:rPr>
        <w:t xml:space="preserve"> </w:t>
      </w:r>
      <w:r w:rsidR="00F40309" w:rsidRPr="00960E13">
        <w:rPr>
          <w:rFonts w:ascii="Calibri" w:eastAsia="Times New Roman" w:hAnsi="Calibri"/>
          <w:b/>
          <w:sz w:val="26"/>
          <w:szCs w:val="26"/>
        </w:rPr>
        <w:t xml:space="preserve">Reuse potential </w:t>
      </w:r>
    </w:p>
    <w:p w14:paraId="481F0B4F" w14:textId="23FAA4B2" w:rsidR="00EF7CF4" w:rsidRPr="00960E13" w:rsidRDefault="00F40309" w:rsidP="00582A3C">
      <w:pPr>
        <w:rPr>
          <w:rFonts w:ascii="Calibri" w:eastAsia="Times New Roman" w:hAnsi="Calibri"/>
          <w:color w:val="0000FF"/>
          <w:sz w:val="26"/>
          <w:szCs w:val="26"/>
        </w:rPr>
      </w:pPr>
      <w:r w:rsidRPr="00960E13">
        <w:rPr>
          <w:rFonts w:ascii="Calibri" w:eastAsia="Times New Roman" w:hAnsi="Calibri"/>
          <w:color w:val="0000FF"/>
          <w:sz w:val="26"/>
          <w:szCs w:val="26"/>
        </w:rPr>
        <w:t>Please describe</w:t>
      </w:r>
      <w:r w:rsidR="000B178C">
        <w:rPr>
          <w:rFonts w:ascii="Calibri" w:eastAsia="Times New Roman" w:hAnsi="Calibri"/>
          <w:color w:val="0000FF"/>
          <w:sz w:val="26"/>
          <w:szCs w:val="26"/>
        </w:rPr>
        <w:t xml:space="preserve"> in as much detail as possible</w:t>
      </w:r>
      <w:r w:rsidRPr="00960E13">
        <w:rPr>
          <w:rFonts w:ascii="Calibri" w:eastAsia="Times New Roman" w:hAnsi="Calibri"/>
          <w:color w:val="0000FF"/>
          <w:sz w:val="26"/>
          <w:szCs w:val="26"/>
        </w:rPr>
        <w:t xml:space="preserve"> the ways in which the software could be reused by other researchers both within and outside of your field. </w:t>
      </w:r>
      <w:r w:rsidR="005D1198">
        <w:rPr>
          <w:rFonts w:ascii="Calibri" w:eastAsia="Times New Roman" w:hAnsi="Calibri"/>
          <w:color w:val="0000FF"/>
          <w:sz w:val="26"/>
          <w:szCs w:val="26"/>
        </w:rPr>
        <w:t>This should include the use cases for the software, and also details of how the software might be modified or extended</w:t>
      </w:r>
      <w:r w:rsidR="00F36EA6">
        <w:rPr>
          <w:rFonts w:ascii="Calibri" w:eastAsia="Times New Roman" w:hAnsi="Calibri"/>
          <w:color w:val="0000FF"/>
          <w:sz w:val="26"/>
          <w:szCs w:val="26"/>
        </w:rPr>
        <w:t xml:space="preserve"> (including how contributors should contact you)</w:t>
      </w:r>
      <w:r w:rsidR="005D1198">
        <w:rPr>
          <w:rFonts w:ascii="Calibri" w:eastAsia="Times New Roman" w:hAnsi="Calibri"/>
          <w:color w:val="0000FF"/>
          <w:sz w:val="26"/>
          <w:szCs w:val="26"/>
        </w:rPr>
        <w:t xml:space="preserve"> if appropriate. Also you must include details</w:t>
      </w:r>
      <w:r w:rsidR="00F36EA6">
        <w:rPr>
          <w:rFonts w:ascii="Calibri" w:eastAsia="Times New Roman" w:hAnsi="Calibri"/>
          <w:color w:val="0000FF"/>
          <w:sz w:val="26"/>
          <w:szCs w:val="26"/>
        </w:rPr>
        <w:t xml:space="preserve"> of what support mechanisms are in place for this software (even if there is no support).</w:t>
      </w:r>
    </w:p>
    <w:p w14:paraId="5E9EA3E5" w14:textId="77777777" w:rsidR="00960E13" w:rsidRPr="003632C3" w:rsidRDefault="00960E13" w:rsidP="00582A3C">
      <w:pPr>
        <w:rPr>
          <w:rFonts w:ascii="Calibri" w:eastAsia="Times New Roman" w:hAnsi="Calibri"/>
          <w:sz w:val="26"/>
          <w:szCs w:val="26"/>
        </w:rPr>
      </w:pPr>
    </w:p>
    <w:p w14:paraId="428FD567" w14:textId="77777777" w:rsidR="00F40309" w:rsidRPr="00960E13" w:rsidRDefault="00F40309" w:rsidP="00582A3C">
      <w:pPr>
        <w:rPr>
          <w:rFonts w:ascii="Calibri" w:eastAsia="Times New Roman" w:hAnsi="Calibri"/>
          <w:b/>
          <w:sz w:val="26"/>
          <w:szCs w:val="26"/>
        </w:rPr>
      </w:pPr>
      <w:r w:rsidRPr="00960E13">
        <w:rPr>
          <w:rFonts w:ascii="Calibri" w:eastAsia="Times New Roman" w:hAnsi="Calibri"/>
          <w:b/>
          <w:sz w:val="26"/>
          <w:szCs w:val="26"/>
        </w:rPr>
        <w:t>Acknowledgements</w:t>
      </w:r>
    </w:p>
    <w:p w14:paraId="05F56ADA" w14:textId="011AE0E4" w:rsidR="00960E13" w:rsidRDefault="00960E13" w:rsidP="00582A3C">
      <w:pPr>
        <w:rPr>
          <w:rFonts w:ascii="Calibri" w:hAnsi="Calibri"/>
          <w:color w:val="0000FF"/>
        </w:rPr>
      </w:pPr>
      <w:r w:rsidRPr="00F043CC">
        <w:rPr>
          <w:rFonts w:ascii="Calibri" w:hAnsi="Calibri"/>
          <w:color w:val="0000FF"/>
        </w:rPr>
        <w:t xml:space="preserve">Please add any relevant acknowledgements to anyone else who supported the project in which the </w:t>
      </w:r>
      <w:r>
        <w:rPr>
          <w:rFonts w:ascii="Calibri" w:hAnsi="Calibri"/>
          <w:color w:val="0000FF"/>
        </w:rPr>
        <w:t>software</w:t>
      </w:r>
      <w:r w:rsidRPr="00F043CC">
        <w:rPr>
          <w:rFonts w:ascii="Calibri" w:hAnsi="Calibri"/>
          <w:color w:val="0000FF"/>
        </w:rPr>
        <w:t xml:space="preserve"> was created, but did not work directly on the </w:t>
      </w:r>
      <w:r>
        <w:rPr>
          <w:rFonts w:ascii="Calibri" w:hAnsi="Calibri"/>
          <w:color w:val="0000FF"/>
        </w:rPr>
        <w:t>software</w:t>
      </w:r>
      <w:r w:rsidRPr="00F043CC">
        <w:rPr>
          <w:rFonts w:ascii="Calibri" w:hAnsi="Calibri"/>
          <w:color w:val="0000FF"/>
        </w:rPr>
        <w:t xml:space="preserve"> itself</w:t>
      </w:r>
      <w:r>
        <w:rPr>
          <w:rFonts w:ascii="Calibri" w:hAnsi="Calibri"/>
          <w:color w:val="0000FF"/>
        </w:rPr>
        <w:t>.</w:t>
      </w:r>
    </w:p>
    <w:p w14:paraId="0DCA9D6A" w14:textId="77777777" w:rsidR="00960E13" w:rsidRPr="003632C3" w:rsidRDefault="00960E13" w:rsidP="00582A3C">
      <w:pPr>
        <w:rPr>
          <w:rFonts w:ascii="Calibri" w:eastAsia="Times New Roman" w:hAnsi="Calibri"/>
          <w:sz w:val="26"/>
          <w:szCs w:val="26"/>
        </w:rPr>
      </w:pPr>
    </w:p>
    <w:p w14:paraId="22FAA431" w14:textId="77777777" w:rsidR="00F40309" w:rsidRPr="00960E13" w:rsidRDefault="00F40309" w:rsidP="00582A3C">
      <w:pPr>
        <w:rPr>
          <w:rFonts w:ascii="Calibri" w:eastAsia="Times New Roman" w:hAnsi="Calibri"/>
          <w:b/>
          <w:sz w:val="26"/>
          <w:szCs w:val="26"/>
        </w:rPr>
      </w:pPr>
      <w:bookmarkStart w:id="107" w:name="OLE_LINK9"/>
      <w:bookmarkStart w:id="108" w:name="OLE_LINK10"/>
      <w:r w:rsidRPr="00960E13">
        <w:rPr>
          <w:rFonts w:ascii="Calibri" w:eastAsia="Times New Roman" w:hAnsi="Calibri"/>
          <w:b/>
          <w:sz w:val="26"/>
          <w:szCs w:val="26"/>
        </w:rPr>
        <w:t xml:space="preserve">Funding statement </w:t>
      </w:r>
    </w:p>
    <w:p w14:paraId="3310E16C" w14:textId="3936E89E" w:rsidR="00960E13" w:rsidRDefault="00960E13" w:rsidP="00582A3C">
      <w:pPr>
        <w:rPr>
          <w:rFonts w:ascii="Calibri" w:hAnsi="Calibri"/>
          <w:color w:val="0000FF"/>
        </w:rPr>
      </w:pPr>
      <w:r w:rsidRPr="00F043CC">
        <w:rPr>
          <w:rFonts w:ascii="Calibri" w:hAnsi="Calibri"/>
          <w:color w:val="0000FF"/>
        </w:rPr>
        <w:t xml:space="preserve">If the </w:t>
      </w:r>
      <w:r>
        <w:rPr>
          <w:rFonts w:ascii="Calibri" w:hAnsi="Calibri"/>
          <w:color w:val="0000FF"/>
        </w:rPr>
        <w:t>software</w:t>
      </w:r>
      <w:r w:rsidR="007B76FC">
        <w:rPr>
          <w:rFonts w:ascii="Calibri" w:hAnsi="Calibri"/>
          <w:color w:val="0000FF"/>
        </w:rPr>
        <w:t xml:space="preserve"> </w:t>
      </w:r>
      <w:r w:rsidRPr="00F043CC">
        <w:rPr>
          <w:rFonts w:ascii="Calibri" w:hAnsi="Calibri"/>
          <w:color w:val="0000FF"/>
        </w:rPr>
        <w:t>resulted from funded research please give the funder and grant number</w:t>
      </w:r>
      <w:r>
        <w:rPr>
          <w:rFonts w:ascii="Calibri" w:hAnsi="Calibri"/>
          <w:color w:val="0000FF"/>
        </w:rPr>
        <w:t>.</w:t>
      </w:r>
    </w:p>
    <w:bookmarkEnd w:id="107"/>
    <w:bookmarkEnd w:id="108"/>
    <w:p w14:paraId="73C82243" w14:textId="77777777" w:rsidR="00960E13" w:rsidRDefault="00960E13" w:rsidP="00582A3C">
      <w:pPr>
        <w:rPr>
          <w:rFonts w:ascii="Calibri" w:eastAsia="Times New Roman" w:hAnsi="Calibri"/>
          <w:sz w:val="26"/>
          <w:szCs w:val="26"/>
        </w:rPr>
      </w:pPr>
    </w:p>
    <w:p w14:paraId="13C46B12" w14:textId="629B3A4C" w:rsidR="00F36EA6" w:rsidRPr="00960E13" w:rsidRDefault="00F36EA6" w:rsidP="00F36EA6">
      <w:pPr>
        <w:rPr>
          <w:rFonts w:ascii="Calibri" w:eastAsia="Times New Roman" w:hAnsi="Calibri"/>
          <w:b/>
          <w:sz w:val="26"/>
          <w:szCs w:val="26"/>
        </w:rPr>
      </w:pPr>
      <w:r>
        <w:rPr>
          <w:rFonts w:ascii="Calibri" w:eastAsia="Times New Roman" w:hAnsi="Calibri"/>
          <w:b/>
          <w:sz w:val="26"/>
          <w:szCs w:val="26"/>
        </w:rPr>
        <w:t>Competing interests</w:t>
      </w:r>
      <w:r w:rsidRPr="00960E13">
        <w:rPr>
          <w:rFonts w:ascii="Calibri" w:eastAsia="Times New Roman" w:hAnsi="Calibri"/>
          <w:b/>
          <w:sz w:val="26"/>
          <w:szCs w:val="26"/>
        </w:rPr>
        <w:t xml:space="preserve"> </w:t>
      </w:r>
    </w:p>
    <w:p w14:paraId="67D012A8" w14:textId="6DEA8ADD" w:rsidR="00F36EA6" w:rsidRPr="00F36EA6" w:rsidRDefault="00F36EA6" w:rsidP="00F36EA6">
      <w:pPr>
        <w:rPr>
          <w:rFonts w:ascii="Calibri" w:hAnsi="Calibri"/>
          <w:color w:val="0000FF"/>
        </w:rPr>
      </w:pPr>
      <w:r w:rsidRPr="00F36EA6">
        <w:rPr>
          <w:rFonts w:ascii="Calibri" w:hAnsi="Calibri"/>
          <w:color w:val="0000FF"/>
        </w:rPr>
        <w:t>If any of the authors have any competing interests then these must be declared. The authors’ initials should be used to denote differing co</w:t>
      </w:r>
      <w:r>
        <w:rPr>
          <w:rFonts w:ascii="Calibri" w:hAnsi="Calibri"/>
          <w:color w:val="0000FF"/>
        </w:rPr>
        <w:t xml:space="preserve">mpeting interests. For example: </w:t>
      </w:r>
      <w:r w:rsidRPr="00F36EA6">
        <w:rPr>
          <w:rFonts w:ascii="Calibri" w:hAnsi="Calibri"/>
          <w:color w:val="0000FF"/>
        </w:rPr>
        <w:t>“BH has minority shares in [company name], which part funded the research grant for this project. All other authors have no competing interests."</w:t>
      </w:r>
    </w:p>
    <w:p w14:paraId="3468979D" w14:textId="7CE4EBEC" w:rsidR="00F36EA6" w:rsidRPr="00F36EA6" w:rsidRDefault="00F36EA6" w:rsidP="00F36EA6">
      <w:pPr>
        <w:rPr>
          <w:rFonts w:ascii="Calibri" w:hAnsi="Calibri"/>
          <w:color w:val="0000FF"/>
        </w:rPr>
      </w:pPr>
      <w:r w:rsidRPr="00F36EA6">
        <w:rPr>
          <w:rFonts w:ascii="Calibri" w:hAnsi="Calibri"/>
          <w:color w:val="0000FF"/>
        </w:rPr>
        <w:t xml:space="preserve">If there are no competing </w:t>
      </w:r>
      <w:r>
        <w:rPr>
          <w:rFonts w:ascii="Calibri" w:hAnsi="Calibri"/>
          <w:color w:val="0000FF"/>
        </w:rPr>
        <w:t xml:space="preserve">interests, please add the </w:t>
      </w:r>
      <w:r w:rsidRPr="00F36EA6">
        <w:rPr>
          <w:rFonts w:ascii="Calibri" w:hAnsi="Calibri"/>
          <w:color w:val="0000FF"/>
        </w:rPr>
        <w:t>statement:</w:t>
      </w:r>
    </w:p>
    <w:p w14:paraId="714C4C5B" w14:textId="753BABC6" w:rsidR="00F36EA6" w:rsidRDefault="00F36EA6" w:rsidP="00F36EA6">
      <w:pPr>
        <w:rPr>
          <w:rFonts w:ascii="Calibri" w:hAnsi="Calibri"/>
          <w:color w:val="0000FF"/>
        </w:rPr>
      </w:pPr>
      <w:r w:rsidRPr="00F36EA6">
        <w:rPr>
          <w:rFonts w:ascii="Calibri" w:hAnsi="Calibri"/>
          <w:color w:val="0000FF"/>
        </w:rPr>
        <w:lastRenderedPageBreak/>
        <w:t>“The authors declare that they have no competing interests.”</w:t>
      </w:r>
      <w:r>
        <w:rPr>
          <w:rFonts w:ascii="Calibri" w:hAnsi="Calibri"/>
          <w:color w:val="0000FF"/>
        </w:rPr>
        <w:t xml:space="preserve"> </w:t>
      </w:r>
    </w:p>
    <w:p w14:paraId="7BDFE84F" w14:textId="77777777" w:rsidR="00F36EA6" w:rsidRDefault="00F36EA6" w:rsidP="00582A3C">
      <w:pPr>
        <w:rPr>
          <w:rFonts w:ascii="Calibri" w:eastAsia="Times New Roman" w:hAnsi="Calibri"/>
          <w:sz w:val="26"/>
          <w:szCs w:val="26"/>
        </w:rPr>
      </w:pPr>
    </w:p>
    <w:p w14:paraId="0479A221" w14:textId="77777777" w:rsidR="00F40309" w:rsidRPr="00960E13" w:rsidRDefault="00F40309" w:rsidP="00582A3C">
      <w:pPr>
        <w:rPr>
          <w:rFonts w:ascii="Calibri" w:eastAsia="Times New Roman" w:hAnsi="Calibri"/>
          <w:b/>
          <w:sz w:val="26"/>
          <w:szCs w:val="26"/>
        </w:rPr>
      </w:pPr>
      <w:r w:rsidRPr="00960E13">
        <w:rPr>
          <w:rFonts w:ascii="Calibri" w:eastAsia="Times New Roman" w:hAnsi="Calibri"/>
          <w:b/>
          <w:sz w:val="26"/>
          <w:szCs w:val="26"/>
        </w:rPr>
        <w:t xml:space="preserve">References </w:t>
      </w:r>
    </w:p>
    <w:p w14:paraId="77CB186C" w14:textId="77777777" w:rsidR="00960E13" w:rsidRPr="0019778A" w:rsidRDefault="00960E13" w:rsidP="00582A3C">
      <w:pPr>
        <w:rPr>
          <w:rFonts w:ascii="Calibri" w:hAnsi="Calibri"/>
          <w:color w:val="0000FF"/>
        </w:rPr>
      </w:pPr>
      <w:r w:rsidRPr="0019778A">
        <w:rPr>
          <w:rFonts w:ascii="Calibri" w:hAnsi="Calibri"/>
          <w:color w:val="0000FF"/>
        </w:rPr>
        <w:t>Please enter references in the Harvard style and include a DOI where available, citing them in the text with a number in square brackets, e.g.</w:t>
      </w:r>
    </w:p>
    <w:p w14:paraId="4574F18D" w14:textId="77777777" w:rsidR="00960E13" w:rsidRPr="0019778A" w:rsidRDefault="00960E13" w:rsidP="00960E13">
      <w:pPr>
        <w:ind w:left="378"/>
        <w:rPr>
          <w:rFonts w:ascii="Calibri" w:hAnsi="Calibri"/>
          <w:color w:val="0000FF"/>
        </w:rPr>
      </w:pPr>
    </w:p>
    <w:p w14:paraId="3263940D" w14:textId="77777777" w:rsidR="00960E13" w:rsidRPr="0019778A" w:rsidRDefault="00960E13" w:rsidP="00582A3C">
      <w:pPr>
        <w:ind w:left="426" w:hanging="426"/>
        <w:rPr>
          <w:rFonts w:ascii="Calibri" w:hAnsi="Calibri"/>
          <w:color w:val="0000FF"/>
        </w:rPr>
      </w:pPr>
      <w:r w:rsidRPr="0019778A">
        <w:rPr>
          <w:rFonts w:ascii="Calibri" w:hAnsi="Calibri"/>
          <w:color w:val="0000FF"/>
        </w:rPr>
        <w:t>[</w:t>
      </w:r>
      <w:r>
        <w:rPr>
          <w:rFonts w:ascii="Calibri" w:hAnsi="Calibri"/>
          <w:color w:val="0000FF"/>
        </w:rPr>
        <w:t>1</w:t>
      </w:r>
      <w:r w:rsidRPr="0019778A">
        <w:rPr>
          <w:rFonts w:ascii="Calibri" w:hAnsi="Calibri"/>
          <w:color w:val="0000FF"/>
        </w:rPr>
        <w:t xml:space="preserve">] </w:t>
      </w:r>
      <w:r w:rsidRPr="0019778A">
        <w:rPr>
          <w:rFonts w:ascii="Calibri" w:hAnsi="Calibri"/>
          <w:color w:val="0000FF"/>
        </w:rPr>
        <w:tab/>
      </w:r>
      <w:proofErr w:type="spellStart"/>
      <w:r w:rsidRPr="00332160">
        <w:rPr>
          <w:rFonts w:ascii="Calibri" w:hAnsi="Calibri"/>
          <w:color w:val="0000FF"/>
        </w:rPr>
        <w:t>Piwowar</w:t>
      </w:r>
      <w:proofErr w:type="spellEnd"/>
      <w:r w:rsidRPr="00332160">
        <w:rPr>
          <w:rFonts w:ascii="Calibri" w:hAnsi="Calibri"/>
          <w:color w:val="0000FF"/>
        </w:rPr>
        <w:t xml:space="preserve">, H A 2011 Who Shares? Who Doesn't? Factors Associated with Openly Archiving Raw Research Data. </w:t>
      </w:r>
      <w:proofErr w:type="spellStart"/>
      <w:r w:rsidRPr="00332160">
        <w:rPr>
          <w:rFonts w:ascii="Calibri" w:hAnsi="Calibri"/>
          <w:i/>
          <w:color w:val="0000FF"/>
        </w:rPr>
        <w:t>PLoS</w:t>
      </w:r>
      <w:proofErr w:type="spellEnd"/>
      <w:r w:rsidRPr="00332160">
        <w:rPr>
          <w:rFonts w:ascii="Calibri" w:hAnsi="Calibri"/>
          <w:i/>
          <w:color w:val="0000FF"/>
        </w:rPr>
        <w:t xml:space="preserve"> ONE</w:t>
      </w:r>
      <w:r w:rsidRPr="00332160">
        <w:rPr>
          <w:rFonts w:ascii="Calibri" w:hAnsi="Calibri"/>
          <w:color w:val="0000FF"/>
        </w:rPr>
        <w:t xml:space="preserve"> 6(7): e18657. DOI: </w:t>
      </w:r>
      <w:r w:rsidRPr="00332160">
        <w:rPr>
          <w:rStyle w:val="mini"/>
          <w:rFonts w:eastAsia="Times New Roman"/>
          <w:color w:val="0000FF"/>
        </w:rPr>
        <w:t>http://dx.doi.org/</w:t>
      </w:r>
      <w:r w:rsidRPr="00332160">
        <w:rPr>
          <w:rFonts w:ascii="Calibri" w:hAnsi="Calibri"/>
          <w:color w:val="0000FF"/>
        </w:rPr>
        <w:t>10.1371/journal.pone.0018657.</w:t>
      </w:r>
    </w:p>
    <w:p w14:paraId="2CA62ABA" w14:textId="77777777" w:rsidR="00960E13" w:rsidRDefault="00960E13" w:rsidP="00EA258E">
      <w:pPr>
        <w:outlineLvl w:val="2"/>
        <w:rPr>
          <w:rFonts w:ascii="Calibri" w:eastAsia="Times New Roman" w:hAnsi="Calibri"/>
          <w:b/>
          <w:bCs/>
          <w:sz w:val="26"/>
          <w:szCs w:val="26"/>
        </w:rPr>
      </w:pPr>
    </w:p>
    <w:p w14:paraId="7DC1E527" w14:textId="77777777" w:rsidR="00960E13" w:rsidRDefault="00960E13" w:rsidP="00EA258E">
      <w:pPr>
        <w:outlineLvl w:val="2"/>
        <w:rPr>
          <w:rFonts w:ascii="Calibri" w:eastAsia="Times New Roman" w:hAnsi="Calibri"/>
          <w:b/>
          <w:bCs/>
          <w:sz w:val="26"/>
          <w:szCs w:val="26"/>
        </w:rPr>
      </w:pPr>
    </w:p>
    <w:p w14:paraId="01EC3E01" w14:textId="77777777" w:rsidR="00582A3C" w:rsidRPr="009A2872" w:rsidRDefault="00582A3C" w:rsidP="00582A3C">
      <w:pPr>
        <w:pBdr>
          <w:bottom w:val="single" w:sz="6" w:space="1" w:color="auto"/>
        </w:pBdr>
        <w:rPr>
          <w:rFonts w:ascii="Calibri" w:hAnsi="Calibri"/>
        </w:rPr>
      </w:pPr>
    </w:p>
    <w:p w14:paraId="5F135054" w14:textId="77777777" w:rsidR="00582A3C" w:rsidRDefault="00582A3C" w:rsidP="00582A3C">
      <w:pPr>
        <w:rPr>
          <w:rFonts w:ascii="Calibri" w:hAnsi="Calibri"/>
          <w:b/>
          <w:sz w:val="26"/>
          <w:szCs w:val="26"/>
        </w:rPr>
      </w:pPr>
    </w:p>
    <w:p w14:paraId="02FD878E" w14:textId="77777777" w:rsidR="00582A3C" w:rsidRPr="00F043CC" w:rsidRDefault="00582A3C" w:rsidP="00582A3C">
      <w:pPr>
        <w:rPr>
          <w:rFonts w:ascii="Calibri" w:hAnsi="Calibri"/>
          <w:b/>
          <w:sz w:val="26"/>
          <w:szCs w:val="26"/>
        </w:rPr>
      </w:pPr>
      <w:r w:rsidRPr="006F70B3">
        <w:rPr>
          <w:rFonts w:ascii="Calibri" w:hAnsi="Calibri"/>
          <w:b/>
          <w:sz w:val="26"/>
          <w:szCs w:val="26"/>
        </w:rPr>
        <w:t>Copyright Notice</w:t>
      </w:r>
    </w:p>
    <w:p w14:paraId="5345FF51" w14:textId="77777777" w:rsidR="00582A3C" w:rsidRPr="004C77DB" w:rsidRDefault="00582A3C" w:rsidP="00582A3C">
      <w:pPr>
        <w:rPr>
          <w:rFonts w:ascii="Calibri" w:hAnsi="Calibri"/>
        </w:rPr>
      </w:pPr>
      <w:r w:rsidRPr="004C77DB">
        <w:rPr>
          <w:rFonts w:ascii="Calibri" w:hAnsi="Calibri"/>
        </w:rPr>
        <w:t>Authors who publish with this journa</w:t>
      </w:r>
      <w:r>
        <w:rPr>
          <w:rFonts w:ascii="Calibri" w:hAnsi="Calibri"/>
        </w:rPr>
        <w:t>l agree to the following terms:</w:t>
      </w:r>
    </w:p>
    <w:p w14:paraId="3F60B120" w14:textId="77777777" w:rsidR="00582A3C" w:rsidRPr="004C77DB" w:rsidRDefault="00582A3C" w:rsidP="00582A3C">
      <w:pPr>
        <w:rPr>
          <w:rFonts w:ascii="Calibri" w:hAnsi="Calibri"/>
        </w:rPr>
      </w:pPr>
    </w:p>
    <w:p w14:paraId="7B77FC47" w14:textId="77777777" w:rsidR="00582A3C" w:rsidRPr="004C77DB" w:rsidRDefault="00582A3C" w:rsidP="00582A3C">
      <w:pPr>
        <w:rPr>
          <w:rFonts w:ascii="Calibri" w:hAnsi="Calibri"/>
        </w:rPr>
      </w:pPr>
      <w:r w:rsidRPr="004C77DB">
        <w:rPr>
          <w:rFonts w:ascii="Calibri" w:hAnsi="Calibri"/>
        </w:rPr>
        <w:t xml:space="preserve">Authors retain copyright and grant the journal right of first publication with the work simultaneously licensed under a </w:t>
      </w:r>
      <w:hyperlink r:id="rId7" w:history="1">
        <w:r w:rsidRPr="004C77DB">
          <w:rPr>
            <w:rStyle w:val="Hyperlink"/>
            <w:rFonts w:ascii="Calibri" w:hAnsi="Calibri"/>
          </w:rPr>
          <w:t>Creative Commons Attribution License</w:t>
        </w:r>
      </w:hyperlink>
      <w:r w:rsidRPr="004C77DB">
        <w:rPr>
          <w:rFonts w:ascii="Calibri" w:hAnsi="Calibri"/>
        </w:rPr>
        <w:t xml:space="preserve"> that allows others to share the work with an acknowledgement of the work's authorship and initial publication in this journal.</w:t>
      </w:r>
    </w:p>
    <w:p w14:paraId="45161FF6" w14:textId="77777777" w:rsidR="00582A3C" w:rsidRPr="004C77DB" w:rsidRDefault="00582A3C" w:rsidP="00582A3C">
      <w:pPr>
        <w:rPr>
          <w:rFonts w:ascii="Calibri" w:hAnsi="Calibri"/>
        </w:rPr>
      </w:pPr>
    </w:p>
    <w:p w14:paraId="7CD4F70E" w14:textId="77777777" w:rsidR="00582A3C" w:rsidRPr="004C77DB" w:rsidRDefault="00582A3C" w:rsidP="00582A3C">
      <w:pPr>
        <w:rPr>
          <w:rFonts w:ascii="Calibri" w:hAnsi="Calibri"/>
        </w:rPr>
      </w:pPr>
      <w:r w:rsidRPr="004C77DB">
        <w:rPr>
          <w:rFonts w:ascii="Calibri" w:hAnsi="Calibri"/>
        </w:rPr>
        <w:t>Authors are able to enter into separate, additional contractual arrangements for the non-exclusive distribution of the journal's published version of the work (e.g., post it to an institutional repository or publish it in a book), with an acknowledgement of its initial publication in this journal.</w:t>
      </w:r>
    </w:p>
    <w:p w14:paraId="1116DA5C" w14:textId="77777777" w:rsidR="00582A3C" w:rsidRPr="004C77DB" w:rsidRDefault="00582A3C" w:rsidP="00582A3C">
      <w:pPr>
        <w:rPr>
          <w:rFonts w:ascii="Calibri" w:hAnsi="Calibri"/>
        </w:rPr>
      </w:pPr>
    </w:p>
    <w:p w14:paraId="6FBD0F7D" w14:textId="54F95E1E" w:rsidR="008B7A15" w:rsidRPr="00582A3C" w:rsidRDefault="00582A3C" w:rsidP="00EA258E">
      <w:pPr>
        <w:rPr>
          <w:rFonts w:ascii="Calibri" w:hAnsi="Calibri"/>
        </w:rPr>
      </w:pPr>
      <w:r>
        <w:rPr>
          <w:rFonts w:ascii="Calibri" w:hAnsi="Calibri"/>
        </w:rPr>
        <w:t>By submitting this paper you</w:t>
      </w:r>
      <w:r w:rsidRPr="004C77DB">
        <w:rPr>
          <w:rFonts w:ascii="Calibri" w:hAnsi="Calibri"/>
        </w:rPr>
        <w:t xml:space="preserve"> agree to the terms of this Copyright Notice, which will apply to this submission if and when </w:t>
      </w:r>
      <w:r>
        <w:rPr>
          <w:rFonts w:ascii="Calibri" w:hAnsi="Calibri"/>
        </w:rPr>
        <w:t>it is published by this journal.</w:t>
      </w:r>
    </w:p>
    <w:sectPr w:rsidR="008B7A15" w:rsidRPr="00582A3C" w:rsidSect="006C10A7">
      <w:headerReference w:type="default" r:id="rId8"/>
      <w:pgSz w:w="11899" w:h="16838"/>
      <w:pgMar w:top="1440" w:right="1797" w:bottom="2268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389F3" w14:textId="77777777" w:rsidR="00F76C30" w:rsidRDefault="00F76C30" w:rsidP="00A23DEE">
      <w:r>
        <w:separator/>
      </w:r>
    </w:p>
  </w:endnote>
  <w:endnote w:type="continuationSeparator" w:id="0">
    <w:p w14:paraId="197B98BC" w14:textId="77777777" w:rsidR="00F76C30" w:rsidRDefault="00F76C30" w:rsidP="00A2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30024" w14:textId="77777777" w:rsidR="00F76C30" w:rsidRDefault="00F76C30" w:rsidP="00A23DEE">
      <w:r>
        <w:separator/>
      </w:r>
    </w:p>
  </w:footnote>
  <w:footnote w:type="continuationSeparator" w:id="0">
    <w:p w14:paraId="7F4611A0" w14:textId="77777777" w:rsidR="00F76C30" w:rsidRDefault="00F76C30" w:rsidP="00A23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9D5A8" w14:textId="1CB74592" w:rsidR="005D1198" w:rsidRPr="00A23DEE" w:rsidRDefault="005D1198" w:rsidP="00A23DEE">
    <w:pPr>
      <w:pStyle w:val="Header"/>
      <w:jc w:val="right"/>
      <w:rPr>
        <w:rFonts w:asciiTheme="majorHAnsi" w:hAnsiTheme="majorHAnsi"/>
        <w:color w:val="A6A6A6" w:themeColor="background1" w:themeShade="A6"/>
      </w:rPr>
    </w:pPr>
    <w:r w:rsidRPr="00A23DEE">
      <w:rPr>
        <w:rFonts w:asciiTheme="majorHAnsi" w:hAnsiTheme="majorHAnsi"/>
        <w:color w:val="A6A6A6" w:themeColor="background1" w:themeShade="A6"/>
      </w:rPr>
      <w:t>UP JORS software paper template version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E1641"/>
    <w:multiLevelType w:val="multilevel"/>
    <w:tmpl w:val="EEE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A3E58"/>
    <w:multiLevelType w:val="multilevel"/>
    <w:tmpl w:val="0F1A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opovic, M.">
    <w15:presenceInfo w15:providerId="AD" w15:userId="S-1-5-21-2744877409-2516860740-3057573859-3746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09"/>
    <w:rsid w:val="0002761F"/>
    <w:rsid w:val="000B178C"/>
    <w:rsid w:val="000E36A9"/>
    <w:rsid w:val="000F5E1A"/>
    <w:rsid w:val="0011136B"/>
    <w:rsid w:val="00146D82"/>
    <w:rsid w:val="00151A8D"/>
    <w:rsid w:val="00185770"/>
    <w:rsid w:val="002A3B77"/>
    <w:rsid w:val="00332160"/>
    <w:rsid w:val="00362B7B"/>
    <w:rsid w:val="003632C3"/>
    <w:rsid w:val="00384F89"/>
    <w:rsid w:val="0044411B"/>
    <w:rsid w:val="004D00EC"/>
    <w:rsid w:val="004F6028"/>
    <w:rsid w:val="00582A3C"/>
    <w:rsid w:val="005964DA"/>
    <w:rsid w:val="005D1198"/>
    <w:rsid w:val="00663CAC"/>
    <w:rsid w:val="006A1406"/>
    <w:rsid w:val="006C10A7"/>
    <w:rsid w:val="006C67FE"/>
    <w:rsid w:val="006F0D3F"/>
    <w:rsid w:val="007B4A19"/>
    <w:rsid w:val="007B76FC"/>
    <w:rsid w:val="00812C56"/>
    <w:rsid w:val="00815C0E"/>
    <w:rsid w:val="008B115F"/>
    <w:rsid w:val="008B7A15"/>
    <w:rsid w:val="008E5CF6"/>
    <w:rsid w:val="00960E13"/>
    <w:rsid w:val="00A23DEE"/>
    <w:rsid w:val="00B47902"/>
    <w:rsid w:val="00C24363"/>
    <w:rsid w:val="00C77E5D"/>
    <w:rsid w:val="00D60B6D"/>
    <w:rsid w:val="00DA6CA9"/>
    <w:rsid w:val="00DE6B76"/>
    <w:rsid w:val="00EA258E"/>
    <w:rsid w:val="00EF7CF4"/>
    <w:rsid w:val="00F2003E"/>
    <w:rsid w:val="00F36EA6"/>
    <w:rsid w:val="00F40309"/>
    <w:rsid w:val="00F76C30"/>
    <w:rsid w:val="00FD6E2C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0B7E89"/>
  <w14:defaultImageDpi w14:val="300"/>
  <w15:docId w15:val="{C3C60D22-B5C4-4E59-A314-E55B944F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EA6"/>
    <w:rPr>
      <w:sz w:val="24"/>
      <w:szCs w:val="24"/>
      <w:lang w:val="en-GB" w:eastAsia="en-US"/>
    </w:rPr>
  </w:style>
  <w:style w:type="paragraph" w:styleId="Heading3">
    <w:name w:val="heading 3"/>
    <w:basedOn w:val="Normal"/>
    <w:link w:val="Heading3Char"/>
    <w:uiPriority w:val="9"/>
    <w:qFormat/>
    <w:rsid w:val="00F4030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510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40309"/>
    <w:rPr>
      <w:rFonts w:ascii="Times" w:hAnsi="Times"/>
      <w:b/>
      <w:bCs/>
      <w:sz w:val="27"/>
      <w:szCs w:val="27"/>
      <w:lang w:val="en-GB" w:eastAsia="en-US"/>
    </w:rPr>
  </w:style>
  <w:style w:type="character" w:customStyle="1" w:styleId="mw-headline">
    <w:name w:val="mw-headline"/>
    <w:basedOn w:val="DefaultParagraphFont"/>
    <w:rsid w:val="00F40309"/>
  </w:style>
  <w:style w:type="character" w:customStyle="1" w:styleId="editsection">
    <w:name w:val="editsection"/>
    <w:basedOn w:val="DefaultParagraphFont"/>
    <w:rsid w:val="00F40309"/>
  </w:style>
  <w:style w:type="character" w:styleId="Hyperlink">
    <w:name w:val="Hyperlink"/>
    <w:basedOn w:val="DefaultParagraphFont"/>
    <w:uiPriority w:val="99"/>
    <w:semiHidden/>
    <w:unhideWhenUsed/>
    <w:rsid w:val="00F403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D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DEE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23D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DEE"/>
    <w:rPr>
      <w:sz w:val="24"/>
      <w:szCs w:val="24"/>
      <w:lang w:val="en-GB" w:eastAsia="en-US"/>
    </w:rPr>
  </w:style>
  <w:style w:type="paragraph" w:customStyle="1" w:styleId="UPSectionHeading">
    <w:name w:val="UP Section Heading"/>
    <w:basedOn w:val="Normal"/>
    <w:qFormat/>
    <w:rsid w:val="003632C3"/>
    <w:rPr>
      <w:rFonts w:ascii="Arial" w:hAnsi="Arial"/>
      <w:b/>
      <w:sz w:val="26"/>
    </w:rPr>
  </w:style>
  <w:style w:type="paragraph" w:customStyle="1" w:styleId="UPPaperTitle">
    <w:name w:val="UP Paper Title"/>
    <w:basedOn w:val="Normal"/>
    <w:qFormat/>
    <w:rsid w:val="003632C3"/>
    <w:rPr>
      <w:rFonts w:ascii="Arial" w:hAnsi="Arial"/>
      <w:b/>
      <w:sz w:val="28"/>
    </w:rPr>
  </w:style>
  <w:style w:type="paragraph" w:styleId="ListParagraph">
    <w:name w:val="List Paragraph"/>
    <w:basedOn w:val="Normal"/>
    <w:uiPriority w:val="34"/>
    <w:qFormat/>
    <w:rsid w:val="003632C3"/>
    <w:pPr>
      <w:ind w:left="720"/>
      <w:contextualSpacing/>
    </w:pPr>
  </w:style>
  <w:style w:type="character" w:customStyle="1" w:styleId="mini">
    <w:name w:val="mini"/>
    <w:basedOn w:val="DefaultParagraphFont"/>
    <w:rsid w:val="00960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1117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Popovic, M.</cp:lastModifiedBy>
  <cp:revision>5</cp:revision>
  <dcterms:created xsi:type="dcterms:W3CDTF">2015-11-24T15:23:00Z</dcterms:created>
  <dcterms:modified xsi:type="dcterms:W3CDTF">2021-04-26T11:51:00Z</dcterms:modified>
</cp:coreProperties>
</file>